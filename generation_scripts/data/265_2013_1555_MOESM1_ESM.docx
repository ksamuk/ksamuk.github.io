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9A997" w14:textId="5BFF901F" w:rsidR="00391114" w:rsidRPr="002713D8" w:rsidRDefault="00391114" w:rsidP="002713D8">
      <w:pPr>
        <w:spacing w:line="480" w:lineRule="auto"/>
        <w:rPr>
          <w:rFonts w:ascii="Times" w:hAnsi="Times"/>
          <w:b/>
          <w:sz w:val="28"/>
        </w:rPr>
      </w:pPr>
      <w:r w:rsidRPr="00EC24A6">
        <w:rPr>
          <w:rFonts w:ascii="Times" w:hAnsi="Times"/>
          <w:b/>
          <w:sz w:val="28"/>
        </w:rPr>
        <w:t>Supplementary material for “</w:t>
      </w:r>
      <w:r w:rsidR="002713D8">
        <w:rPr>
          <w:rFonts w:ascii="Times" w:hAnsi="Times"/>
          <w:b/>
          <w:sz w:val="28"/>
        </w:rPr>
        <w:t xml:space="preserve">Indiscriminate care of offspring predates the evolution of sociality in </w:t>
      </w:r>
      <w:proofErr w:type="spellStart"/>
      <w:r w:rsidR="002713D8">
        <w:rPr>
          <w:rFonts w:ascii="Times" w:hAnsi="Times"/>
          <w:b/>
          <w:sz w:val="28"/>
        </w:rPr>
        <w:t>alloparenting</w:t>
      </w:r>
      <w:proofErr w:type="spellEnd"/>
      <w:r w:rsidR="002713D8">
        <w:rPr>
          <w:rFonts w:ascii="Times" w:hAnsi="Times"/>
          <w:b/>
          <w:sz w:val="28"/>
        </w:rPr>
        <w:t xml:space="preserve"> social spiders”</w:t>
      </w:r>
    </w:p>
    <w:p w14:paraId="236F2375" w14:textId="79B0130C" w:rsidR="00C502E1" w:rsidRPr="00EC24A6" w:rsidRDefault="00C502E1" w:rsidP="00391114">
      <w:pPr>
        <w:tabs>
          <w:tab w:val="left" w:pos="5295"/>
        </w:tabs>
        <w:spacing w:after="0" w:line="480" w:lineRule="auto"/>
        <w:rPr>
          <w:rFonts w:ascii="Times" w:hAnsi="Times" w:cs="Gill Sans Light"/>
          <w:b/>
          <w:bCs/>
          <w:sz w:val="28"/>
        </w:rPr>
      </w:pPr>
      <w:r w:rsidRPr="00EC24A6">
        <w:rPr>
          <w:rFonts w:ascii="Times" w:hAnsi="Times" w:cs="Gill Sans Light"/>
          <w:b/>
          <w:bCs/>
          <w:sz w:val="28"/>
        </w:rPr>
        <w:t>Journal: Behavioral Ecology and Sociobiology</w:t>
      </w:r>
    </w:p>
    <w:p w14:paraId="7F6B0534" w14:textId="3BD87DE4" w:rsidR="00C502E1" w:rsidRPr="00EC24A6" w:rsidRDefault="00C502E1" w:rsidP="00C502E1">
      <w:pPr>
        <w:tabs>
          <w:tab w:val="left" w:pos="5295"/>
        </w:tabs>
        <w:spacing w:after="0" w:line="480" w:lineRule="auto"/>
        <w:rPr>
          <w:rFonts w:ascii="Times" w:hAnsi="Times" w:cs="Gill Sans Light"/>
          <w:b/>
          <w:bCs/>
          <w:sz w:val="28"/>
        </w:rPr>
      </w:pPr>
      <w:r w:rsidRPr="00EC24A6">
        <w:rPr>
          <w:rFonts w:ascii="Times" w:hAnsi="Times" w:cs="Gill Sans Light"/>
          <w:b/>
          <w:bCs/>
          <w:sz w:val="28"/>
        </w:rPr>
        <w:t xml:space="preserve">Authors: </w:t>
      </w:r>
      <w:proofErr w:type="spellStart"/>
      <w:r w:rsidRPr="00EC24A6">
        <w:rPr>
          <w:rFonts w:ascii="Times" w:hAnsi="Times" w:cs="Gill Sans Light"/>
          <w:b/>
          <w:bCs/>
          <w:sz w:val="28"/>
        </w:rPr>
        <w:t>Samuk</w:t>
      </w:r>
      <w:proofErr w:type="spellEnd"/>
      <w:r w:rsidRPr="00EC24A6">
        <w:rPr>
          <w:rFonts w:ascii="Times" w:hAnsi="Times" w:cs="Gill Sans Light"/>
          <w:b/>
          <w:bCs/>
          <w:sz w:val="28"/>
        </w:rPr>
        <w:t xml:space="preserve"> K, </w:t>
      </w:r>
      <w:proofErr w:type="spellStart"/>
      <w:r w:rsidRPr="00EC24A6">
        <w:rPr>
          <w:rFonts w:ascii="Times" w:hAnsi="Times" w:cs="Gill Sans Light"/>
          <w:b/>
          <w:bCs/>
          <w:sz w:val="28"/>
        </w:rPr>
        <w:t>Avilés</w:t>
      </w:r>
      <w:proofErr w:type="spellEnd"/>
      <w:r w:rsidRPr="00EC24A6">
        <w:rPr>
          <w:rFonts w:ascii="Times" w:hAnsi="Times" w:cs="Gill Sans Light"/>
          <w:b/>
          <w:bCs/>
          <w:sz w:val="28"/>
        </w:rPr>
        <w:t xml:space="preserve"> L. </w:t>
      </w:r>
      <w:r w:rsidRPr="00EC24A6">
        <w:rPr>
          <w:rFonts w:ascii="Times" w:hAnsi="Times" w:cs="Gill Sans Light"/>
          <w:b/>
          <w:bCs/>
          <w:sz w:val="28"/>
        </w:rPr>
        <w:br/>
        <w:t xml:space="preserve">Corresponding Author: </w:t>
      </w:r>
      <w:r w:rsidRPr="00EC24A6">
        <w:rPr>
          <w:rFonts w:ascii="Times" w:hAnsi="Times"/>
        </w:rPr>
        <w:t xml:space="preserve">Kieran </w:t>
      </w:r>
      <w:proofErr w:type="spellStart"/>
      <w:r w:rsidRPr="00EC24A6">
        <w:rPr>
          <w:rFonts w:ascii="Times" w:hAnsi="Times"/>
        </w:rPr>
        <w:t>Samuk</w:t>
      </w:r>
      <w:proofErr w:type="spellEnd"/>
      <w:r w:rsidRPr="00EC24A6">
        <w:rPr>
          <w:rFonts w:ascii="Times" w:hAnsi="Times"/>
        </w:rPr>
        <w:t xml:space="preserve">, University of British Columbia, Department of Zoology, 6270 University Blvd., Vancouver, British Columbia, Canada, V6T 1Z4. </w:t>
      </w:r>
    </w:p>
    <w:p w14:paraId="49D647FC" w14:textId="7B627981" w:rsidR="00C502E1" w:rsidRPr="00EC24A6" w:rsidRDefault="00C502E1" w:rsidP="00391114">
      <w:pPr>
        <w:tabs>
          <w:tab w:val="left" w:pos="5295"/>
        </w:tabs>
        <w:spacing w:after="0" w:line="480" w:lineRule="auto"/>
        <w:rPr>
          <w:rFonts w:ascii="Times" w:hAnsi="Times" w:cs="Gill Sans Light"/>
          <w:b/>
          <w:bCs/>
          <w:sz w:val="28"/>
        </w:rPr>
      </w:pPr>
      <w:r w:rsidRPr="00EC24A6">
        <w:rPr>
          <w:rFonts w:ascii="Times" w:hAnsi="Times"/>
        </w:rPr>
        <w:t xml:space="preserve">E-mail: </w:t>
      </w:r>
      <w:hyperlink r:id="rId6" w:history="1">
        <w:r w:rsidRPr="00EC24A6">
          <w:rPr>
            <w:rStyle w:val="Hyperlink"/>
            <w:rFonts w:ascii="Times" w:hAnsi="Times"/>
          </w:rPr>
          <w:t>samuk@zoology.ubc.ca</w:t>
        </w:r>
      </w:hyperlink>
      <w:r w:rsidRPr="00EC24A6">
        <w:rPr>
          <w:rFonts w:ascii="Times" w:hAnsi="Times"/>
        </w:rPr>
        <w:t>.</w:t>
      </w:r>
    </w:p>
    <w:p w14:paraId="6CABB9B4" w14:textId="77777777" w:rsidR="00391114" w:rsidRPr="00EC24A6" w:rsidRDefault="00391114" w:rsidP="00391114">
      <w:pPr>
        <w:tabs>
          <w:tab w:val="left" w:pos="5295"/>
        </w:tabs>
        <w:spacing w:after="0" w:line="480" w:lineRule="auto"/>
        <w:rPr>
          <w:rFonts w:ascii="Times" w:hAnsi="Times"/>
          <w:b/>
          <w:sz w:val="28"/>
        </w:rPr>
      </w:pPr>
    </w:p>
    <w:p w14:paraId="130022E8" w14:textId="77777777" w:rsidR="00391114" w:rsidRPr="00EC24A6" w:rsidRDefault="00391114" w:rsidP="00391114">
      <w:pPr>
        <w:tabs>
          <w:tab w:val="left" w:pos="5295"/>
        </w:tabs>
        <w:spacing w:after="0" w:line="480" w:lineRule="auto"/>
        <w:rPr>
          <w:rFonts w:ascii="Times" w:hAnsi="Times"/>
          <w:sz w:val="32"/>
        </w:rPr>
      </w:pPr>
      <w:r w:rsidRPr="00EC24A6">
        <w:rPr>
          <w:rFonts w:ascii="Times" w:hAnsi="Times"/>
          <w:b/>
          <w:sz w:val="32"/>
        </w:rPr>
        <w:t xml:space="preserve">Simulation of estimate accuracy in </w:t>
      </w:r>
      <w:proofErr w:type="spellStart"/>
      <w:r w:rsidRPr="00EC24A6">
        <w:rPr>
          <w:rFonts w:ascii="Times" w:hAnsi="Times"/>
          <w:b/>
          <w:sz w:val="32"/>
        </w:rPr>
        <w:t>alloparental</w:t>
      </w:r>
      <w:proofErr w:type="spellEnd"/>
      <w:r w:rsidRPr="00EC24A6">
        <w:rPr>
          <w:rFonts w:ascii="Times" w:hAnsi="Times"/>
          <w:b/>
          <w:sz w:val="32"/>
        </w:rPr>
        <w:t xml:space="preserve"> care assays</w:t>
      </w:r>
    </w:p>
    <w:p w14:paraId="0747E325" w14:textId="77777777" w:rsidR="00391114" w:rsidRPr="00EC24A6" w:rsidRDefault="00391114" w:rsidP="00391114">
      <w:pPr>
        <w:tabs>
          <w:tab w:val="left" w:pos="5295"/>
        </w:tabs>
        <w:spacing w:after="0" w:line="480" w:lineRule="auto"/>
        <w:rPr>
          <w:rFonts w:ascii="Times" w:hAnsi="Times"/>
        </w:rPr>
      </w:pPr>
      <w:r w:rsidRPr="00EC24A6">
        <w:rPr>
          <w:rFonts w:ascii="Times" w:hAnsi="Times"/>
        </w:rPr>
        <w:t>We simulated the effect of the number of females in a colony on the accuracy of our switching rate assay using an individual-based simulation in R (R core team 2011).  The simulation code is available from the authors upon request.</w:t>
      </w:r>
    </w:p>
    <w:p w14:paraId="6BE1B324" w14:textId="77777777" w:rsidR="00391114" w:rsidRPr="00EC24A6" w:rsidRDefault="00391114" w:rsidP="00391114">
      <w:pPr>
        <w:tabs>
          <w:tab w:val="left" w:pos="5295"/>
        </w:tabs>
        <w:spacing w:after="0" w:line="480" w:lineRule="auto"/>
        <w:rPr>
          <w:rFonts w:ascii="Times" w:hAnsi="Times"/>
        </w:rPr>
      </w:pPr>
    </w:p>
    <w:p w14:paraId="4CA26ED4" w14:textId="77777777" w:rsidR="00391114" w:rsidRPr="00EC24A6" w:rsidRDefault="00391114" w:rsidP="00391114">
      <w:pPr>
        <w:tabs>
          <w:tab w:val="left" w:pos="5295"/>
        </w:tabs>
        <w:spacing w:after="0" w:line="480" w:lineRule="auto"/>
        <w:rPr>
          <w:rFonts w:ascii="Times" w:hAnsi="Times"/>
          <w:b/>
          <w:sz w:val="28"/>
        </w:rPr>
      </w:pPr>
      <w:r w:rsidRPr="00EC24A6">
        <w:rPr>
          <w:rFonts w:ascii="Times" w:hAnsi="Times"/>
          <w:b/>
          <w:sz w:val="28"/>
        </w:rPr>
        <w:t>Simulation details</w:t>
      </w:r>
    </w:p>
    <w:p w14:paraId="0E829382" w14:textId="77777777" w:rsidR="00391114" w:rsidRPr="00EC24A6" w:rsidRDefault="00391114" w:rsidP="00391114">
      <w:pPr>
        <w:tabs>
          <w:tab w:val="left" w:pos="5295"/>
        </w:tabs>
        <w:spacing w:after="0" w:line="480" w:lineRule="auto"/>
        <w:rPr>
          <w:rFonts w:ascii="Times" w:hAnsi="Times"/>
        </w:rPr>
      </w:pPr>
      <w:r w:rsidRPr="00EC24A6">
        <w:rPr>
          <w:rFonts w:ascii="Times" w:hAnsi="Times"/>
        </w:rPr>
        <w:t xml:space="preserve">We simulated 20 “colonies” of spiders for each switching level selected (this is equivalent to simulating a single colony with 20 times the number of observations, but was included for interpretive similarity to our empirical results). Each simulated colony contained 5 – 800 females, and a maximum of 40 eggs (note: the number of eggs and the ratio of eggs to females does not bias estimates of egg switching; data not shown). Before the simulation is run, a switching rate is chosen. This rate corresponds to the quantity we attempted to estimate in our study, i.e. the probability that the identity of a female caring for an egg sac changes in a subsequent observation. </w:t>
      </w:r>
    </w:p>
    <w:p w14:paraId="4261A98F" w14:textId="77777777" w:rsidR="00391114" w:rsidRPr="00EC24A6" w:rsidRDefault="00391114" w:rsidP="00391114">
      <w:pPr>
        <w:tabs>
          <w:tab w:val="left" w:pos="5295"/>
        </w:tabs>
        <w:spacing w:after="0" w:line="480" w:lineRule="auto"/>
        <w:rPr>
          <w:rFonts w:ascii="Times" w:hAnsi="Times"/>
        </w:rPr>
      </w:pPr>
      <w:r w:rsidRPr="00EC24A6">
        <w:rPr>
          <w:rFonts w:ascii="Times" w:hAnsi="Times"/>
        </w:rPr>
        <w:t>The simulation then functions as follows:</w:t>
      </w:r>
    </w:p>
    <w:p w14:paraId="37B2A9CB" w14:textId="77777777" w:rsidR="00391114" w:rsidRPr="00EC24A6" w:rsidRDefault="00391114" w:rsidP="00391114">
      <w:pPr>
        <w:pStyle w:val="ListParagraph"/>
        <w:numPr>
          <w:ilvl w:val="0"/>
          <w:numId w:val="1"/>
        </w:numPr>
        <w:tabs>
          <w:tab w:val="left" w:pos="5295"/>
        </w:tabs>
        <w:spacing w:after="0" w:line="480" w:lineRule="auto"/>
        <w:rPr>
          <w:rFonts w:ascii="Times" w:hAnsi="Times"/>
        </w:rPr>
      </w:pPr>
      <w:r w:rsidRPr="00EC24A6">
        <w:rPr>
          <w:rFonts w:ascii="Times" w:hAnsi="Times"/>
        </w:rPr>
        <w:lastRenderedPageBreak/>
        <w:t xml:space="preserve">The number of females is initialized. We simulated the following number of females: 5, 10–100 by 10s, 150, and 200–800 by 100s. </w:t>
      </w:r>
    </w:p>
    <w:p w14:paraId="5C28983A" w14:textId="77777777" w:rsidR="00391114" w:rsidRPr="00EC24A6" w:rsidRDefault="00391114" w:rsidP="00391114">
      <w:pPr>
        <w:pStyle w:val="ListParagraph"/>
        <w:numPr>
          <w:ilvl w:val="0"/>
          <w:numId w:val="1"/>
        </w:numPr>
        <w:tabs>
          <w:tab w:val="left" w:pos="5295"/>
        </w:tabs>
        <w:spacing w:after="0" w:line="480" w:lineRule="auto"/>
        <w:rPr>
          <w:rFonts w:ascii="Times" w:hAnsi="Times"/>
        </w:rPr>
      </w:pPr>
      <w:r w:rsidRPr="00EC24A6">
        <w:rPr>
          <w:rFonts w:ascii="Times" w:hAnsi="Times"/>
        </w:rPr>
        <w:t>A matrix of marked egg sacs and females is constructed (always indexed as eggs 1-5 and females 1-5).</w:t>
      </w:r>
    </w:p>
    <w:p w14:paraId="1C64CDDA" w14:textId="77777777" w:rsidR="00391114" w:rsidRPr="00EC24A6" w:rsidRDefault="00391114" w:rsidP="00391114">
      <w:pPr>
        <w:pStyle w:val="ListParagraph"/>
        <w:numPr>
          <w:ilvl w:val="0"/>
          <w:numId w:val="1"/>
        </w:numPr>
        <w:tabs>
          <w:tab w:val="left" w:pos="5295"/>
        </w:tabs>
        <w:spacing w:after="0" w:line="480" w:lineRule="auto"/>
        <w:rPr>
          <w:rFonts w:ascii="Times" w:hAnsi="Times"/>
        </w:rPr>
      </w:pPr>
      <w:r w:rsidRPr="00EC24A6">
        <w:rPr>
          <w:rFonts w:ascii="Times" w:hAnsi="Times"/>
        </w:rPr>
        <w:t>The switching round: for each egg sac, a random number is generated between 0 and 1. If this number is less than or equal to the chosen switching probability, a new female is assigned to this egg. Only females not already clutching eggs are assigned to new eggs.</w:t>
      </w:r>
    </w:p>
    <w:p w14:paraId="6239E36F" w14:textId="3DE0C47B" w:rsidR="00391114" w:rsidRPr="00EC24A6" w:rsidRDefault="00391114" w:rsidP="00391114">
      <w:pPr>
        <w:pStyle w:val="ListParagraph"/>
        <w:numPr>
          <w:ilvl w:val="0"/>
          <w:numId w:val="1"/>
        </w:numPr>
        <w:tabs>
          <w:tab w:val="left" w:pos="5295"/>
        </w:tabs>
        <w:spacing w:after="0" w:line="480" w:lineRule="auto"/>
        <w:rPr>
          <w:rFonts w:ascii="Times" w:hAnsi="Times"/>
        </w:rPr>
      </w:pPr>
      <w:r w:rsidRPr="00EC24A6">
        <w:rPr>
          <w:rFonts w:ascii="Times" w:hAnsi="Times"/>
        </w:rPr>
        <w:t xml:space="preserve">The </w:t>
      </w:r>
      <w:r w:rsidRPr="00EC24A6">
        <w:rPr>
          <w:rFonts w:ascii="Times" w:hAnsi="Times"/>
        </w:rPr>
        <w:t>checking round: each egg is checked to see if the same female has remained with the egg after the switching round. This is scored as a “0”; any other meaningful change (unmarked -&gt; marked, marked -&gt; unmarked, marked -&gt; marked) is scored as a “1” (this is the same scheme used in our study in Chapter 2).</w:t>
      </w:r>
      <w:r w:rsidR="006D7289">
        <w:rPr>
          <w:rFonts w:ascii="Times" w:hAnsi="Times"/>
        </w:rPr>
        <w:t xml:space="preserve"> As in the real dataset, ambiguous observations (e.g. unmarked  -&gt; unmarked) were ignored.</w:t>
      </w:r>
      <w:bookmarkStart w:id="0" w:name="_GoBack"/>
      <w:bookmarkEnd w:id="0"/>
    </w:p>
    <w:p w14:paraId="61D6FEDA" w14:textId="77777777" w:rsidR="00391114" w:rsidRPr="00EC24A6" w:rsidRDefault="00391114" w:rsidP="00391114">
      <w:pPr>
        <w:pStyle w:val="ListParagraph"/>
        <w:numPr>
          <w:ilvl w:val="0"/>
          <w:numId w:val="1"/>
        </w:numPr>
        <w:tabs>
          <w:tab w:val="left" w:pos="5295"/>
        </w:tabs>
        <w:spacing w:after="0" w:line="480" w:lineRule="auto"/>
        <w:rPr>
          <w:rFonts w:ascii="Times" w:hAnsi="Times"/>
        </w:rPr>
      </w:pPr>
      <w:r w:rsidRPr="00EC24A6">
        <w:rPr>
          <w:rFonts w:ascii="Times" w:hAnsi="Times"/>
        </w:rPr>
        <w:t>Steps 3-4 are iterated 100 times for each of 20 colonies.</w:t>
      </w:r>
    </w:p>
    <w:p w14:paraId="0FFBCFC2" w14:textId="77777777" w:rsidR="00391114" w:rsidRPr="00EC24A6" w:rsidRDefault="00391114" w:rsidP="00391114">
      <w:pPr>
        <w:pStyle w:val="ListParagraph"/>
        <w:numPr>
          <w:ilvl w:val="0"/>
          <w:numId w:val="1"/>
        </w:numPr>
        <w:tabs>
          <w:tab w:val="left" w:pos="5295"/>
        </w:tabs>
        <w:spacing w:after="0" w:line="480" w:lineRule="auto"/>
        <w:rPr>
          <w:rFonts w:ascii="Times" w:hAnsi="Times"/>
        </w:rPr>
      </w:pPr>
      <w:r w:rsidRPr="00EC24A6">
        <w:rPr>
          <w:rFonts w:ascii="Times" w:hAnsi="Times"/>
        </w:rPr>
        <w:t>Steps 2-5 are iterated for each number of females described in 1. The simulation is run once for each manual parameter setting of switching rate.</w:t>
      </w:r>
    </w:p>
    <w:p w14:paraId="4A5E01CB" w14:textId="77777777" w:rsidR="00391114" w:rsidRPr="00EC24A6" w:rsidRDefault="00391114" w:rsidP="00391114">
      <w:pPr>
        <w:pStyle w:val="ListParagraph"/>
        <w:numPr>
          <w:ilvl w:val="0"/>
          <w:numId w:val="1"/>
        </w:numPr>
        <w:tabs>
          <w:tab w:val="left" w:pos="5295"/>
        </w:tabs>
        <w:spacing w:after="0" w:line="480" w:lineRule="auto"/>
        <w:rPr>
          <w:rFonts w:ascii="Times" w:hAnsi="Times"/>
        </w:rPr>
      </w:pPr>
      <w:r w:rsidRPr="00EC24A6">
        <w:rPr>
          <w:rFonts w:ascii="Times" w:hAnsi="Times"/>
        </w:rPr>
        <w:t xml:space="preserve">The simulated dataset is formatted and the switching rate is estimated </w:t>
      </w:r>
      <w:r w:rsidRPr="00EC24A6">
        <w:rPr>
          <w:rFonts w:ascii="Times" w:hAnsi="Times"/>
        </w:rPr>
        <w:t xml:space="preserve">using a logistic regression model with a </w:t>
      </w:r>
      <w:proofErr w:type="spellStart"/>
      <w:r w:rsidRPr="00EC24A6">
        <w:rPr>
          <w:rFonts w:ascii="Times" w:hAnsi="Times"/>
        </w:rPr>
        <w:t>probit</w:t>
      </w:r>
      <w:proofErr w:type="spellEnd"/>
      <w:r w:rsidRPr="00EC24A6">
        <w:rPr>
          <w:rFonts w:ascii="Times" w:hAnsi="Times"/>
        </w:rPr>
        <w:t xml:space="preserve"> error function.</w:t>
      </w:r>
    </w:p>
    <w:p w14:paraId="1377AB0E" w14:textId="77777777" w:rsidR="00391114" w:rsidRPr="00EC24A6" w:rsidRDefault="00391114" w:rsidP="00391114">
      <w:pPr>
        <w:pStyle w:val="ListParagraph"/>
        <w:numPr>
          <w:ilvl w:val="0"/>
          <w:numId w:val="1"/>
        </w:numPr>
        <w:tabs>
          <w:tab w:val="left" w:pos="5295"/>
        </w:tabs>
        <w:spacing w:after="0" w:line="480" w:lineRule="auto"/>
        <w:rPr>
          <w:rFonts w:ascii="Times" w:hAnsi="Times"/>
        </w:rPr>
      </w:pPr>
      <w:r w:rsidRPr="00EC24A6">
        <w:rPr>
          <w:rFonts w:ascii="Times" w:hAnsi="Times"/>
        </w:rPr>
        <w:t xml:space="preserve">Results are plotted using ggplot2. </w:t>
      </w:r>
    </w:p>
    <w:p w14:paraId="70E9F78C" w14:textId="77777777" w:rsidR="00391114" w:rsidRPr="00EC24A6" w:rsidRDefault="00391114" w:rsidP="00391114">
      <w:pPr>
        <w:tabs>
          <w:tab w:val="left" w:pos="5295"/>
        </w:tabs>
        <w:spacing w:after="0" w:line="480" w:lineRule="auto"/>
        <w:ind w:left="360"/>
        <w:rPr>
          <w:rFonts w:ascii="Times" w:hAnsi="Times"/>
          <w:b/>
        </w:rPr>
      </w:pPr>
    </w:p>
    <w:p w14:paraId="5ACAB04A" w14:textId="77777777" w:rsidR="00391114" w:rsidRPr="00EC24A6" w:rsidRDefault="00391114" w:rsidP="00391114">
      <w:pPr>
        <w:tabs>
          <w:tab w:val="left" w:pos="5295"/>
        </w:tabs>
        <w:spacing w:after="0" w:line="480" w:lineRule="auto"/>
        <w:rPr>
          <w:rFonts w:ascii="Times" w:hAnsi="Times"/>
          <w:b/>
          <w:sz w:val="28"/>
        </w:rPr>
      </w:pPr>
      <w:r w:rsidRPr="00EC24A6">
        <w:rPr>
          <w:rFonts w:ascii="Times" w:hAnsi="Times"/>
          <w:b/>
          <w:sz w:val="28"/>
        </w:rPr>
        <w:t>Discussion of simulation results</w:t>
      </w:r>
    </w:p>
    <w:p w14:paraId="1F6A89BB" w14:textId="0BDC365D" w:rsidR="00391114" w:rsidRPr="00EC24A6" w:rsidRDefault="00391114" w:rsidP="00C502E1">
      <w:pPr>
        <w:spacing w:after="0" w:line="480" w:lineRule="auto"/>
        <w:rPr>
          <w:rFonts w:ascii="Times" w:hAnsi="Times"/>
        </w:rPr>
      </w:pPr>
      <w:r w:rsidRPr="00EC24A6">
        <w:rPr>
          <w:rFonts w:ascii="Times" w:hAnsi="Times"/>
        </w:rPr>
        <w:tab/>
        <w:t xml:space="preserve">We found that for simulated switching rates under 0.7, our sampling method produces consistent underestimates of switching rate (Figure A.1). The degree of this underestimate increases with the number of females in the colony. That is, in the absence of all other forces we should generally expect estimated female switching rate to be underestimated in large colonies. Thus for the social species we assayed, our estimates of </w:t>
      </w:r>
      <w:proofErr w:type="spellStart"/>
      <w:r w:rsidRPr="00EC24A6">
        <w:rPr>
          <w:rFonts w:ascii="Times" w:hAnsi="Times"/>
        </w:rPr>
        <w:t>alloparental</w:t>
      </w:r>
      <w:proofErr w:type="spellEnd"/>
      <w:r w:rsidRPr="00EC24A6">
        <w:rPr>
          <w:rFonts w:ascii="Times" w:hAnsi="Times"/>
        </w:rPr>
        <w:t xml:space="preserve"> care are conservative.  </w:t>
      </w:r>
    </w:p>
    <w:p w14:paraId="1A1E41DD" w14:textId="77777777" w:rsidR="00C502E1" w:rsidRPr="00EC24A6" w:rsidRDefault="00C502E1" w:rsidP="00C502E1">
      <w:pPr>
        <w:spacing w:after="0" w:line="480" w:lineRule="auto"/>
        <w:rPr>
          <w:rFonts w:ascii="Times" w:hAnsi="Times"/>
        </w:rPr>
      </w:pPr>
    </w:p>
    <w:p w14:paraId="553289F3" w14:textId="77777777" w:rsidR="00391114" w:rsidRPr="00EC24A6" w:rsidRDefault="00391114" w:rsidP="00391114">
      <w:pPr>
        <w:tabs>
          <w:tab w:val="left" w:pos="5295"/>
        </w:tabs>
        <w:spacing w:after="0" w:line="480" w:lineRule="auto"/>
        <w:rPr>
          <w:rFonts w:ascii="Times" w:hAnsi="Times"/>
          <w:b/>
          <w:sz w:val="36"/>
        </w:rPr>
      </w:pPr>
      <w:r w:rsidRPr="00EC24A6">
        <w:rPr>
          <w:rFonts w:ascii="Times" w:hAnsi="Times"/>
          <w:b/>
          <w:sz w:val="36"/>
        </w:rPr>
        <w:t xml:space="preserve">The effect of paint marks on spider maternal care </w:t>
      </w:r>
      <w:proofErr w:type="spellStart"/>
      <w:r w:rsidRPr="00EC24A6">
        <w:rPr>
          <w:rFonts w:ascii="Times" w:hAnsi="Times"/>
          <w:b/>
          <w:sz w:val="36"/>
        </w:rPr>
        <w:t>behaviour</w:t>
      </w:r>
      <w:proofErr w:type="spellEnd"/>
    </w:p>
    <w:p w14:paraId="0EE2FFE7" w14:textId="77777777" w:rsidR="00391114" w:rsidRPr="00EC24A6" w:rsidRDefault="00391114" w:rsidP="00391114">
      <w:pPr>
        <w:tabs>
          <w:tab w:val="left" w:pos="5295"/>
        </w:tabs>
        <w:spacing w:after="0" w:line="480" w:lineRule="auto"/>
        <w:rPr>
          <w:rFonts w:ascii="Times" w:hAnsi="Times"/>
        </w:rPr>
      </w:pPr>
      <w:r w:rsidRPr="00EC24A6">
        <w:rPr>
          <w:rFonts w:ascii="Times" w:hAnsi="Times"/>
        </w:rPr>
        <w:t xml:space="preserve">We conducted an experiment to test for the effects of a </w:t>
      </w:r>
      <w:proofErr w:type="spellStart"/>
      <w:r w:rsidRPr="00EC24A6">
        <w:rPr>
          <w:rFonts w:ascii="Times" w:hAnsi="Times"/>
        </w:rPr>
        <w:t>i</w:t>
      </w:r>
      <w:proofErr w:type="spellEnd"/>
      <w:r w:rsidRPr="00EC24A6">
        <w:rPr>
          <w:rFonts w:ascii="Times" w:hAnsi="Times"/>
        </w:rPr>
        <w:t xml:space="preserve">) paint mark on a female’s abdomen and ii) a paint mark on an egg sac on a female spider’s care </w:t>
      </w:r>
      <w:proofErr w:type="spellStart"/>
      <w:r w:rsidRPr="00EC24A6">
        <w:rPr>
          <w:rFonts w:ascii="Times" w:hAnsi="Times"/>
        </w:rPr>
        <w:t>behaviour</w:t>
      </w:r>
      <w:proofErr w:type="spellEnd"/>
      <w:r w:rsidRPr="00EC24A6">
        <w:rPr>
          <w:rFonts w:ascii="Times" w:hAnsi="Times"/>
        </w:rPr>
        <w:t xml:space="preserve">. After performing our study of egg sac preference described in Chapter 2, we set aside 20 female spiders with egg sacs. Ten of these were </w:t>
      </w:r>
      <w:r w:rsidRPr="00EC24A6">
        <w:rPr>
          <w:rFonts w:ascii="Times" w:hAnsi="Times"/>
          <w:i/>
        </w:rPr>
        <w:t xml:space="preserve">A. </w:t>
      </w:r>
      <w:proofErr w:type="spellStart"/>
      <w:r w:rsidRPr="00EC24A6">
        <w:rPr>
          <w:rFonts w:ascii="Times" w:hAnsi="Times"/>
          <w:i/>
        </w:rPr>
        <w:t>elegans</w:t>
      </w:r>
      <w:proofErr w:type="spellEnd"/>
      <w:r w:rsidRPr="00EC24A6">
        <w:rPr>
          <w:rFonts w:ascii="Times" w:hAnsi="Times"/>
        </w:rPr>
        <w:t xml:space="preserve">, and ten were </w:t>
      </w:r>
      <w:r w:rsidRPr="00EC24A6">
        <w:rPr>
          <w:rFonts w:ascii="Times" w:hAnsi="Times"/>
          <w:i/>
        </w:rPr>
        <w:t xml:space="preserve">A. </w:t>
      </w:r>
      <w:proofErr w:type="spellStart"/>
      <w:r w:rsidRPr="00EC24A6">
        <w:rPr>
          <w:rFonts w:ascii="Times" w:hAnsi="Times"/>
          <w:i/>
        </w:rPr>
        <w:t>guacamayos</w:t>
      </w:r>
      <w:proofErr w:type="spellEnd"/>
      <w:r w:rsidRPr="00EC24A6">
        <w:rPr>
          <w:rFonts w:ascii="Times" w:hAnsi="Times"/>
        </w:rPr>
        <w:t xml:space="preserve">. We randomly chose 5 females from each species (10 total) to receive abdominal paint marks as well as have their egg sacs painted. Using the painted and unpainted spiders, we assayed the probability of accepting one’s own egg sac when presented with it, and the probability of clutching the egg sac 1 hour and 2 days after receiving the mark (or not). </w:t>
      </w:r>
    </w:p>
    <w:p w14:paraId="3580057A" w14:textId="77777777" w:rsidR="00391114" w:rsidRPr="00EC24A6" w:rsidRDefault="00391114" w:rsidP="00391114">
      <w:pPr>
        <w:tabs>
          <w:tab w:val="left" w:pos="5295"/>
        </w:tabs>
        <w:spacing w:after="0" w:line="480" w:lineRule="auto"/>
        <w:rPr>
          <w:rFonts w:ascii="Times" w:hAnsi="Times"/>
          <w:b/>
          <w:sz w:val="28"/>
        </w:rPr>
      </w:pPr>
      <w:r w:rsidRPr="00EC24A6">
        <w:rPr>
          <w:rFonts w:ascii="Times" w:hAnsi="Times"/>
          <w:b/>
          <w:sz w:val="28"/>
        </w:rPr>
        <w:t>Results</w:t>
      </w:r>
    </w:p>
    <w:p w14:paraId="0B5EFAE1" w14:textId="77777777" w:rsidR="00391114" w:rsidRPr="00EC24A6" w:rsidRDefault="00391114" w:rsidP="00391114">
      <w:pPr>
        <w:spacing w:after="0" w:line="480" w:lineRule="auto"/>
        <w:rPr>
          <w:rFonts w:ascii="Times" w:hAnsi="Times"/>
        </w:rPr>
      </w:pPr>
      <w:r w:rsidRPr="00EC24A6">
        <w:rPr>
          <w:rFonts w:ascii="Times" w:hAnsi="Times"/>
        </w:rPr>
        <w:tab/>
        <w:t xml:space="preserve">All twenty </w:t>
      </w:r>
      <w:r w:rsidRPr="00EC24A6">
        <w:rPr>
          <w:rFonts w:ascii="Times" w:hAnsi="Times"/>
          <w:i/>
        </w:rPr>
        <w:t xml:space="preserve">A. </w:t>
      </w:r>
      <w:proofErr w:type="spellStart"/>
      <w:r w:rsidRPr="00EC24A6">
        <w:rPr>
          <w:rFonts w:ascii="Times" w:hAnsi="Times"/>
          <w:i/>
        </w:rPr>
        <w:t>elegans</w:t>
      </w:r>
      <w:proofErr w:type="spellEnd"/>
      <w:r w:rsidRPr="00EC24A6">
        <w:rPr>
          <w:rFonts w:ascii="Times" w:hAnsi="Times"/>
        </w:rPr>
        <w:t xml:space="preserve"> and </w:t>
      </w:r>
      <w:r w:rsidRPr="00EC24A6">
        <w:rPr>
          <w:rFonts w:ascii="Times" w:hAnsi="Times"/>
          <w:i/>
        </w:rPr>
        <w:t xml:space="preserve">A. </w:t>
      </w:r>
      <w:proofErr w:type="spellStart"/>
      <w:r w:rsidRPr="00EC24A6">
        <w:rPr>
          <w:rFonts w:ascii="Times" w:hAnsi="Times"/>
          <w:i/>
        </w:rPr>
        <w:t>guacamayos</w:t>
      </w:r>
      <w:proofErr w:type="spellEnd"/>
      <w:r w:rsidRPr="00EC24A6">
        <w:rPr>
          <w:rFonts w:ascii="Times" w:hAnsi="Times"/>
        </w:rPr>
        <w:t xml:space="preserve"> females immediately accepted the egg sac presented to them, regardless of whether it had been marked (</w:t>
      </w:r>
      <w:r w:rsidRPr="00EC24A6">
        <w:rPr>
          <w:rFonts w:ascii="Times" w:hAnsi="Times" w:cs="Times New Roman"/>
          <w:bCs/>
        </w:rPr>
        <w:t>χ</w:t>
      </w:r>
      <w:r w:rsidRPr="00EC24A6">
        <w:rPr>
          <w:rFonts w:ascii="Times" w:hAnsi="Times"/>
          <w:bCs/>
          <w:vertAlign w:val="superscript"/>
        </w:rPr>
        <w:t xml:space="preserve">2 </w:t>
      </w:r>
      <w:r w:rsidRPr="00EC24A6">
        <w:rPr>
          <w:rFonts w:ascii="Times" w:hAnsi="Times"/>
        </w:rPr>
        <w:t xml:space="preserve">= 0, </w:t>
      </w:r>
      <w:proofErr w:type="spellStart"/>
      <w:r w:rsidRPr="00EC24A6">
        <w:rPr>
          <w:rFonts w:ascii="Times" w:hAnsi="Times"/>
        </w:rPr>
        <w:t>df</w:t>
      </w:r>
      <w:proofErr w:type="spellEnd"/>
      <w:r w:rsidRPr="00EC24A6">
        <w:rPr>
          <w:rFonts w:ascii="Times" w:hAnsi="Times"/>
        </w:rPr>
        <w:t>=1, p=1). Further,</w:t>
      </w:r>
      <w:r w:rsidRPr="00EC24A6">
        <w:rPr>
          <w:rFonts w:ascii="Times" w:hAnsi="Times"/>
          <w:b/>
        </w:rPr>
        <w:t xml:space="preserve"> </w:t>
      </w:r>
      <w:r w:rsidRPr="00EC24A6">
        <w:rPr>
          <w:rFonts w:ascii="Times" w:hAnsi="Times"/>
        </w:rPr>
        <w:t xml:space="preserve">there was no significant difference in the probability of clutching egg sacs between painted and unpainted treatments at 30 minutes or 48 hours [Table S1; 30 minutes: </w:t>
      </w:r>
      <w:r w:rsidRPr="00EC24A6">
        <w:rPr>
          <w:rFonts w:ascii="Times" w:hAnsi="Times" w:cs="Times New Roman"/>
          <w:bCs/>
        </w:rPr>
        <w:t>χ</w:t>
      </w:r>
      <w:r w:rsidRPr="00EC24A6">
        <w:rPr>
          <w:rFonts w:ascii="Times" w:hAnsi="Times"/>
          <w:bCs/>
          <w:vertAlign w:val="superscript"/>
        </w:rPr>
        <w:t>2</w:t>
      </w:r>
      <w:r w:rsidRPr="00EC24A6">
        <w:rPr>
          <w:rFonts w:ascii="Times" w:hAnsi="Times"/>
        </w:rPr>
        <w:t xml:space="preserve"> = 0, </w:t>
      </w:r>
      <w:proofErr w:type="spellStart"/>
      <w:r w:rsidRPr="00EC24A6">
        <w:rPr>
          <w:rFonts w:ascii="Times" w:hAnsi="Times"/>
        </w:rPr>
        <w:t>df</w:t>
      </w:r>
      <w:proofErr w:type="spellEnd"/>
      <w:r w:rsidRPr="00EC24A6">
        <w:rPr>
          <w:rFonts w:ascii="Times" w:hAnsi="Times"/>
        </w:rPr>
        <w:t xml:space="preserve">=1, p=1 (both species), 48 hours: </w:t>
      </w:r>
      <w:r w:rsidRPr="00EC24A6">
        <w:rPr>
          <w:rFonts w:ascii="Times" w:hAnsi="Times" w:cs="Times New Roman"/>
          <w:bCs/>
        </w:rPr>
        <w:t>χ</w:t>
      </w:r>
      <w:r w:rsidRPr="00EC24A6">
        <w:rPr>
          <w:rFonts w:ascii="Times" w:hAnsi="Times"/>
          <w:bCs/>
          <w:vertAlign w:val="superscript"/>
        </w:rPr>
        <w:t xml:space="preserve">2 </w:t>
      </w:r>
      <w:r w:rsidRPr="00EC24A6">
        <w:rPr>
          <w:rFonts w:ascii="Times" w:hAnsi="Times"/>
        </w:rPr>
        <w:t xml:space="preserve">= 0.42, </w:t>
      </w:r>
      <w:proofErr w:type="spellStart"/>
      <w:r w:rsidRPr="00EC24A6">
        <w:rPr>
          <w:rFonts w:ascii="Times" w:hAnsi="Times"/>
        </w:rPr>
        <w:t>df</w:t>
      </w:r>
      <w:proofErr w:type="spellEnd"/>
      <w:r w:rsidRPr="00EC24A6">
        <w:rPr>
          <w:rFonts w:ascii="Times" w:hAnsi="Times"/>
        </w:rPr>
        <w:t>=1, p=0.52 (</w:t>
      </w:r>
      <w:r w:rsidRPr="00EC24A6">
        <w:rPr>
          <w:rFonts w:ascii="Times" w:hAnsi="Times"/>
          <w:i/>
        </w:rPr>
        <w:t xml:space="preserve">A. </w:t>
      </w:r>
      <w:proofErr w:type="spellStart"/>
      <w:r w:rsidRPr="00EC24A6">
        <w:rPr>
          <w:rFonts w:ascii="Times" w:hAnsi="Times"/>
          <w:i/>
        </w:rPr>
        <w:t>elegans</w:t>
      </w:r>
      <w:proofErr w:type="spellEnd"/>
      <w:r w:rsidRPr="00EC24A6">
        <w:rPr>
          <w:rFonts w:ascii="Times" w:hAnsi="Times"/>
        </w:rPr>
        <w:t xml:space="preserve">); </w:t>
      </w:r>
      <w:r w:rsidRPr="00EC24A6">
        <w:rPr>
          <w:rFonts w:ascii="Times" w:hAnsi="Times" w:cs="Times New Roman"/>
          <w:bCs/>
        </w:rPr>
        <w:t>χ</w:t>
      </w:r>
      <w:r w:rsidRPr="00EC24A6">
        <w:rPr>
          <w:rFonts w:ascii="Times" w:hAnsi="Times"/>
          <w:bCs/>
          <w:vertAlign w:val="superscript"/>
        </w:rPr>
        <w:t>2</w:t>
      </w:r>
      <w:r w:rsidRPr="00EC24A6">
        <w:rPr>
          <w:rFonts w:ascii="Times" w:hAnsi="Times"/>
        </w:rPr>
        <w:t xml:space="preserve">= 0.62, </w:t>
      </w:r>
      <w:proofErr w:type="spellStart"/>
      <w:r w:rsidRPr="00EC24A6">
        <w:rPr>
          <w:rFonts w:ascii="Times" w:hAnsi="Times"/>
        </w:rPr>
        <w:t>df</w:t>
      </w:r>
      <w:proofErr w:type="spellEnd"/>
      <w:r w:rsidRPr="00EC24A6">
        <w:rPr>
          <w:rFonts w:ascii="Times" w:hAnsi="Times"/>
        </w:rPr>
        <w:t>=1, p=0.43 (</w:t>
      </w:r>
      <w:r w:rsidRPr="00EC24A6">
        <w:rPr>
          <w:rFonts w:ascii="Times" w:hAnsi="Times"/>
          <w:i/>
        </w:rPr>
        <w:t xml:space="preserve">A. </w:t>
      </w:r>
      <w:proofErr w:type="spellStart"/>
      <w:r w:rsidRPr="00EC24A6">
        <w:rPr>
          <w:rFonts w:ascii="Times" w:hAnsi="Times"/>
          <w:i/>
        </w:rPr>
        <w:t>guacamayos</w:t>
      </w:r>
      <w:proofErr w:type="spellEnd"/>
      <w:r w:rsidRPr="00EC24A6">
        <w:rPr>
          <w:rFonts w:ascii="Times" w:hAnsi="Times"/>
        </w:rPr>
        <w:t>)].</w:t>
      </w:r>
    </w:p>
    <w:p w14:paraId="55CB503F" w14:textId="77777777" w:rsidR="00391114" w:rsidRPr="00EC24A6" w:rsidRDefault="00391114" w:rsidP="00391114">
      <w:pPr>
        <w:tabs>
          <w:tab w:val="left" w:pos="5295"/>
        </w:tabs>
        <w:spacing w:after="0" w:line="480" w:lineRule="auto"/>
        <w:rPr>
          <w:rFonts w:ascii="Times" w:hAnsi="Times"/>
          <w:b/>
          <w:sz w:val="28"/>
        </w:rPr>
      </w:pPr>
      <w:r w:rsidRPr="00EC24A6">
        <w:rPr>
          <w:rFonts w:ascii="Times" w:hAnsi="Times"/>
          <w:b/>
          <w:sz w:val="28"/>
        </w:rPr>
        <w:t>Discussion</w:t>
      </w:r>
    </w:p>
    <w:p w14:paraId="73D257CD" w14:textId="77777777" w:rsidR="00391114" w:rsidRPr="00EC24A6" w:rsidRDefault="00391114" w:rsidP="00391114">
      <w:pPr>
        <w:spacing w:after="0" w:line="480" w:lineRule="auto"/>
        <w:rPr>
          <w:rFonts w:ascii="Times" w:hAnsi="Times"/>
        </w:rPr>
      </w:pPr>
      <w:r w:rsidRPr="00EC24A6">
        <w:rPr>
          <w:rFonts w:ascii="Times" w:hAnsi="Times"/>
        </w:rPr>
        <w:tab/>
        <w:t xml:space="preserve">These results suggest that female spiders do not alter their maternal care </w:t>
      </w:r>
      <w:proofErr w:type="spellStart"/>
      <w:r w:rsidRPr="00EC24A6">
        <w:rPr>
          <w:rFonts w:ascii="Times" w:hAnsi="Times"/>
        </w:rPr>
        <w:t>behaviour</w:t>
      </w:r>
      <w:proofErr w:type="spellEnd"/>
      <w:r w:rsidRPr="00EC24A6">
        <w:rPr>
          <w:rFonts w:ascii="Times" w:hAnsi="Times"/>
        </w:rPr>
        <w:t xml:space="preserve"> in response to paint marks on their egg sacs. This is consistent with our field assays of </w:t>
      </w:r>
      <w:proofErr w:type="spellStart"/>
      <w:r w:rsidRPr="00EC24A6">
        <w:rPr>
          <w:rFonts w:ascii="Times" w:hAnsi="Times"/>
        </w:rPr>
        <w:t>subsocial</w:t>
      </w:r>
      <w:proofErr w:type="spellEnd"/>
      <w:r w:rsidRPr="00EC24A6">
        <w:rPr>
          <w:rFonts w:ascii="Times" w:hAnsi="Times"/>
        </w:rPr>
        <w:t xml:space="preserve"> females (described in the main text), in which we painted single females with egg sacs and observed clutching </w:t>
      </w:r>
      <w:proofErr w:type="spellStart"/>
      <w:r w:rsidRPr="00EC24A6">
        <w:rPr>
          <w:rFonts w:ascii="Times" w:hAnsi="Times"/>
        </w:rPr>
        <w:t>behaviour</w:t>
      </w:r>
      <w:proofErr w:type="spellEnd"/>
      <w:r w:rsidRPr="00EC24A6">
        <w:rPr>
          <w:rFonts w:ascii="Times" w:hAnsi="Times"/>
        </w:rPr>
        <w:t xml:space="preserve"> in nearly every case (See Figure 2).</w:t>
      </w:r>
    </w:p>
    <w:p w14:paraId="677F4849" w14:textId="77777777" w:rsidR="00391114" w:rsidRPr="00EC24A6" w:rsidRDefault="00391114" w:rsidP="00391114">
      <w:pPr>
        <w:tabs>
          <w:tab w:val="left" w:pos="5295"/>
        </w:tabs>
        <w:rPr>
          <w:rFonts w:ascii="Times" w:hAnsi="Times"/>
          <w:b/>
        </w:rPr>
      </w:pPr>
    </w:p>
    <w:p w14:paraId="1904F941" w14:textId="77777777" w:rsidR="00391114" w:rsidRPr="00EC24A6" w:rsidRDefault="00391114" w:rsidP="00391114">
      <w:pPr>
        <w:tabs>
          <w:tab w:val="left" w:pos="5295"/>
        </w:tabs>
        <w:rPr>
          <w:rFonts w:ascii="Times" w:hAnsi="Times"/>
          <w:b/>
        </w:rPr>
      </w:pPr>
    </w:p>
    <w:p w14:paraId="6196D10C" w14:textId="77777777" w:rsidR="00391114" w:rsidRPr="00EC24A6" w:rsidRDefault="00391114" w:rsidP="00391114">
      <w:pPr>
        <w:tabs>
          <w:tab w:val="left" w:pos="5295"/>
        </w:tabs>
        <w:rPr>
          <w:rFonts w:ascii="Times" w:hAnsi="Times"/>
        </w:rPr>
      </w:pPr>
      <w:r w:rsidRPr="00EC24A6">
        <w:rPr>
          <w:rFonts w:ascii="Times" w:hAnsi="Times"/>
          <w:b/>
        </w:rPr>
        <w:t>Table S1</w:t>
      </w:r>
      <w:r w:rsidRPr="00EC24A6">
        <w:rPr>
          <w:rFonts w:ascii="Times" w:hAnsi="Times"/>
        </w:rPr>
        <w:t xml:space="preserve"> Counts of number of marked and unmarked females of two species of cobweb spiders clutching egg sacs at two time points. Clutching was scored as the female holding the egg sac with her </w:t>
      </w:r>
      <w:proofErr w:type="spellStart"/>
      <w:r w:rsidRPr="00EC24A6">
        <w:rPr>
          <w:rFonts w:ascii="Times" w:hAnsi="Times"/>
        </w:rPr>
        <w:t>palps</w:t>
      </w:r>
      <w:proofErr w:type="spellEnd"/>
      <w:r w:rsidRPr="00EC24A6">
        <w:rPr>
          <w:rFonts w:ascii="Times" w:hAnsi="Times"/>
        </w:rPr>
        <w:t xml:space="preserve"> and/or chelicerae.</w:t>
      </w:r>
    </w:p>
    <w:tbl>
      <w:tblPr>
        <w:tblStyle w:val="TableGrid"/>
        <w:tblW w:w="0" w:type="auto"/>
        <w:tblInd w:w="108" w:type="dxa"/>
        <w:tblLayout w:type="fixed"/>
        <w:tblLook w:val="04A0" w:firstRow="1" w:lastRow="0" w:firstColumn="1" w:lastColumn="0" w:noHBand="0" w:noVBand="1"/>
      </w:tblPr>
      <w:tblGrid>
        <w:gridCol w:w="1530"/>
        <w:gridCol w:w="1350"/>
        <w:gridCol w:w="1557"/>
        <w:gridCol w:w="1557"/>
        <w:gridCol w:w="1557"/>
        <w:gridCol w:w="1557"/>
      </w:tblGrid>
      <w:tr w:rsidR="00391114" w:rsidRPr="00EC24A6" w14:paraId="1AC6D1A5" w14:textId="77777777" w:rsidTr="00F85C3F">
        <w:trPr>
          <w:trHeight w:val="431"/>
        </w:trPr>
        <w:tc>
          <w:tcPr>
            <w:tcW w:w="1530" w:type="dxa"/>
            <w:tcBorders>
              <w:top w:val="nil"/>
              <w:left w:val="nil"/>
              <w:bottom w:val="nil"/>
              <w:right w:val="nil"/>
            </w:tcBorders>
            <w:vAlign w:val="center"/>
          </w:tcPr>
          <w:p w14:paraId="71DEAA20" w14:textId="77777777" w:rsidR="00391114" w:rsidRPr="00EC24A6" w:rsidRDefault="00391114" w:rsidP="00F85C3F">
            <w:pPr>
              <w:tabs>
                <w:tab w:val="left" w:pos="5295"/>
              </w:tabs>
              <w:jc w:val="center"/>
              <w:rPr>
                <w:rFonts w:ascii="Times" w:hAnsi="Times"/>
              </w:rPr>
            </w:pPr>
          </w:p>
        </w:tc>
        <w:tc>
          <w:tcPr>
            <w:tcW w:w="1350" w:type="dxa"/>
            <w:tcBorders>
              <w:top w:val="nil"/>
              <w:left w:val="nil"/>
              <w:bottom w:val="nil"/>
              <w:right w:val="nil"/>
            </w:tcBorders>
            <w:vAlign w:val="center"/>
          </w:tcPr>
          <w:p w14:paraId="063175A1" w14:textId="77777777" w:rsidR="00391114" w:rsidRPr="00EC24A6" w:rsidRDefault="00391114" w:rsidP="00F85C3F">
            <w:pPr>
              <w:tabs>
                <w:tab w:val="left" w:pos="5295"/>
              </w:tabs>
              <w:jc w:val="center"/>
              <w:rPr>
                <w:rFonts w:ascii="Times" w:hAnsi="Times"/>
              </w:rPr>
            </w:pPr>
          </w:p>
        </w:tc>
        <w:tc>
          <w:tcPr>
            <w:tcW w:w="6228" w:type="dxa"/>
            <w:gridSpan w:val="4"/>
            <w:tcBorders>
              <w:left w:val="nil"/>
              <w:bottom w:val="single" w:sz="4" w:space="0" w:color="auto"/>
              <w:right w:val="nil"/>
            </w:tcBorders>
            <w:vAlign w:val="center"/>
          </w:tcPr>
          <w:p w14:paraId="327A5976" w14:textId="77777777" w:rsidR="00391114" w:rsidRPr="00EC24A6" w:rsidRDefault="00391114" w:rsidP="00F85C3F">
            <w:pPr>
              <w:tabs>
                <w:tab w:val="left" w:pos="5295"/>
              </w:tabs>
              <w:jc w:val="center"/>
              <w:rPr>
                <w:rFonts w:ascii="Times" w:hAnsi="Times"/>
              </w:rPr>
            </w:pPr>
            <w:r w:rsidRPr="00EC24A6">
              <w:rPr>
                <w:rFonts w:ascii="Times" w:hAnsi="Times"/>
              </w:rPr>
              <w:t xml:space="preserve">Time / </w:t>
            </w:r>
            <w:proofErr w:type="spellStart"/>
            <w:r w:rsidRPr="00EC24A6">
              <w:rPr>
                <w:rFonts w:ascii="Times" w:hAnsi="Times"/>
              </w:rPr>
              <w:t>Behaviour</w:t>
            </w:r>
            <w:proofErr w:type="spellEnd"/>
          </w:p>
        </w:tc>
      </w:tr>
      <w:tr w:rsidR="00391114" w:rsidRPr="00EC24A6" w14:paraId="4FFE0DA2" w14:textId="77777777" w:rsidTr="00F85C3F">
        <w:trPr>
          <w:trHeight w:val="431"/>
        </w:trPr>
        <w:tc>
          <w:tcPr>
            <w:tcW w:w="1530" w:type="dxa"/>
            <w:tcBorders>
              <w:top w:val="nil"/>
              <w:left w:val="nil"/>
              <w:bottom w:val="single" w:sz="12" w:space="0" w:color="auto"/>
              <w:right w:val="nil"/>
            </w:tcBorders>
            <w:vAlign w:val="center"/>
          </w:tcPr>
          <w:p w14:paraId="58656F3F" w14:textId="77777777" w:rsidR="00391114" w:rsidRPr="00EC24A6" w:rsidRDefault="00391114" w:rsidP="00F85C3F">
            <w:pPr>
              <w:tabs>
                <w:tab w:val="left" w:pos="5295"/>
              </w:tabs>
              <w:jc w:val="center"/>
              <w:rPr>
                <w:rFonts w:ascii="Times" w:hAnsi="Times"/>
              </w:rPr>
            </w:pPr>
          </w:p>
        </w:tc>
        <w:tc>
          <w:tcPr>
            <w:tcW w:w="1350" w:type="dxa"/>
            <w:tcBorders>
              <w:top w:val="nil"/>
              <w:left w:val="nil"/>
              <w:bottom w:val="single" w:sz="12" w:space="0" w:color="auto"/>
              <w:right w:val="nil"/>
            </w:tcBorders>
            <w:vAlign w:val="center"/>
          </w:tcPr>
          <w:p w14:paraId="4669A897" w14:textId="77777777" w:rsidR="00391114" w:rsidRPr="00EC24A6" w:rsidRDefault="00391114" w:rsidP="00F85C3F">
            <w:pPr>
              <w:tabs>
                <w:tab w:val="left" w:pos="5295"/>
              </w:tabs>
              <w:jc w:val="center"/>
              <w:rPr>
                <w:rFonts w:ascii="Times" w:hAnsi="Times"/>
              </w:rPr>
            </w:pPr>
          </w:p>
        </w:tc>
        <w:tc>
          <w:tcPr>
            <w:tcW w:w="3114" w:type="dxa"/>
            <w:gridSpan w:val="2"/>
            <w:tcBorders>
              <w:top w:val="single" w:sz="4" w:space="0" w:color="auto"/>
              <w:left w:val="nil"/>
              <w:bottom w:val="single" w:sz="12" w:space="0" w:color="auto"/>
              <w:right w:val="nil"/>
            </w:tcBorders>
            <w:vAlign w:val="center"/>
          </w:tcPr>
          <w:p w14:paraId="5E75877D" w14:textId="77777777" w:rsidR="00391114" w:rsidRPr="00EC24A6" w:rsidRDefault="00391114" w:rsidP="00F85C3F">
            <w:pPr>
              <w:tabs>
                <w:tab w:val="left" w:pos="5295"/>
              </w:tabs>
              <w:jc w:val="center"/>
              <w:rPr>
                <w:rFonts w:ascii="Times" w:hAnsi="Times"/>
              </w:rPr>
            </w:pPr>
            <w:r w:rsidRPr="00EC24A6">
              <w:rPr>
                <w:rFonts w:ascii="Times" w:hAnsi="Times"/>
              </w:rPr>
              <w:t>30 minutes</w:t>
            </w:r>
          </w:p>
        </w:tc>
        <w:tc>
          <w:tcPr>
            <w:tcW w:w="3114" w:type="dxa"/>
            <w:gridSpan w:val="2"/>
            <w:tcBorders>
              <w:top w:val="single" w:sz="4" w:space="0" w:color="auto"/>
              <w:left w:val="nil"/>
              <w:bottom w:val="single" w:sz="12" w:space="0" w:color="auto"/>
              <w:right w:val="nil"/>
            </w:tcBorders>
            <w:vAlign w:val="center"/>
          </w:tcPr>
          <w:p w14:paraId="5DDBB00F" w14:textId="77777777" w:rsidR="00391114" w:rsidRPr="00EC24A6" w:rsidRDefault="00391114" w:rsidP="00F85C3F">
            <w:pPr>
              <w:tabs>
                <w:tab w:val="left" w:pos="5295"/>
              </w:tabs>
              <w:jc w:val="center"/>
              <w:rPr>
                <w:rFonts w:ascii="Times" w:hAnsi="Times"/>
              </w:rPr>
            </w:pPr>
            <w:r w:rsidRPr="00EC24A6">
              <w:rPr>
                <w:rFonts w:ascii="Times" w:hAnsi="Times"/>
              </w:rPr>
              <w:t>48 hours</w:t>
            </w:r>
          </w:p>
        </w:tc>
      </w:tr>
      <w:tr w:rsidR="00391114" w:rsidRPr="00EC24A6" w14:paraId="4F31F417" w14:textId="77777777" w:rsidTr="00F85C3F">
        <w:trPr>
          <w:trHeight w:val="431"/>
        </w:trPr>
        <w:tc>
          <w:tcPr>
            <w:tcW w:w="1530" w:type="dxa"/>
            <w:tcBorders>
              <w:top w:val="single" w:sz="12" w:space="0" w:color="auto"/>
              <w:left w:val="nil"/>
              <w:bottom w:val="single" w:sz="8" w:space="0" w:color="auto"/>
              <w:right w:val="nil"/>
            </w:tcBorders>
            <w:vAlign w:val="center"/>
          </w:tcPr>
          <w:p w14:paraId="605DE60D" w14:textId="77777777" w:rsidR="00391114" w:rsidRPr="00EC24A6" w:rsidRDefault="00391114" w:rsidP="00F85C3F">
            <w:pPr>
              <w:tabs>
                <w:tab w:val="left" w:pos="5295"/>
              </w:tabs>
              <w:jc w:val="center"/>
              <w:rPr>
                <w:rFonts w:ascii="Times" w:hAnsi="Times"/>
              </w:rPr>
            </w:pPr>
            <w:r w:rsidRPr="00EC24A6">
              <w:rPr>
                <w:rFonts w:ascii="Times" w:hAnsi="Times"/>
              </w:rPr>
              <w:t>Species</w:t>
            </w:r>
          </w:p>
        </w:tc>
        <w:tc>
          <w:tcPr>
            <w:tcW w:w="1350" w:type="dxa"/>
            <w:tcBorders>
              <w:top w:val="single" w:sz="12" w:space="0" w:color="auto"/>
              <w:left w:val="nil"/>
              <w:bottom w:val="single" w:sz="8" w:space="0" w:color="auto"/>
              <w:right w:val="nil"/>
            </w:tcBorders>
            <w:vAlign w:val="center"/>
          </w:tcPr>
          <w:p w14:paraId="0D4F77A3" w14:textId="77777777" w:rsidR="00391114" w:rsidRPr="00EC24A6" w:rsidRDefault="00391114" w:rsidP="00F85C3F">
            <w:pPr>
              <w:tabs>
                <w:tab w:val="left" w:pos="5295"/>
              </w:tabs>
              <w:jc w:val="center"/>
              <w:rPr>
                <w:rFonts w:ascii="Times" w:hAnsi="Times"/>
              </w:rPr>
            </w:pPr>
            <w:r w:rsidRPr="00EC24A6">
              <w:rPr>
                <w:rFonts w:ascii="Times" w:hAnsi="Times"/>
              </w:rPr>
              <w:t>Treatment</w:t>
            </w:r>
          </w:p>
        </w:tc>
        <w:tc>
          <w:tcPr>
            <w:tcW w:w="1557" w:type="dxa"/>
            <w:tcBorders>
              <w:top w:val="single" w:sz="12" w:space="0" w:color="auto"/>
              <w:left w:val="nil"/>
              <w:bottom w:val="single" w:sz="8" w:space="0" w:color="auto"/>
              <w:right w:val="nil"/>
            </w:tcBorders>
            <w:vAlign w:val="center"/>
          </w:tcPr>
          <w:p w14:paraId="3CAD65CE" w14:textId="77777777" w:rsidR="00391114" w:rsidRPr="00EC24A6" w:rsidRDefault="00391114" w:rsidP="00F85C3F">
            <w:pPr>
              <w:tabs>
                <w:tab w:val="left" w:pos="5295"/>
              </w:tabs>
              <w:jc w:val="center"/>
              <w:rPr>
                <w:rFonts w:ascii="Times" w:hAnsi="Times"/>
              </w:rPr>
            </w:pPr>
            <w:r w:rsidRPr="00EC24A6">
              <w:rPr>
                <w:rFonts w:ascii="Times" w:hAnsi="Times"/>
              </w:rPr>
              <w:t>Clutching</w:t>
            </w:r>
          </w:p>
        </w:tc>
        <w:tc>
          <w:tcPr>
            <w:tcW w:w="1557" w:type="dxa"/>
            <w:tcBorders>
              <w:top w:val="single" w:sz="12" w:space="0" w:color="auto"/>
              <w:left w:val="nil"/>
              <w:bottom w:val="single" w:sz="8" w:space="0" w:color="auto"/>
              <w:right w:val="nil"/>
            </w:tcBorders>
            <w:vAlign w:val="center"/>
          </w:tcPr>
          <w:p w14:paraId="63277583" w14:textId="77777777" w:rsidR="00391114" w:rsidRPr="00EC24A6" w:rsidRDefault="00391114" w:rsidP="00F85C3F">
            <w:pPr>
              <w:tabs>
                <w:tab w:val="left" w:pos="5295"/>
              </w:tabs>
              <w:jc w:val="center"/>
              <w:rPr>
                <w:rFonts w:ascii="Times" w:hAnsi="Times"/>
              </w:rPr>
            </w:pPr>
            <w:r w:rsidRPr="00EC24A6">
              <w:rPr>
                <w:rFonts w:ascii="Times" w:hAnsi="Times"/>
              </w:rPr>
              <w:t>Not clutching</w:t>
            </w:r>
          </w:p>
        </w:tc>
        <w:tc>
          <w:tcPr>
            <w:tcW w:w="1557" w:type="dxa"/>
            <w:tcBorders>
              <w:top w:val="single" w:sz="12" w:space="0" w:color="auto"/>
              <w:left w:val="nil"/>
              <w:bottom w:val="single" w:sz="8" w:space="0" w:color="auto"/>
              <w:right w:val="nil"/>
            </w:tcBorders>
            <w:vAlign w:val="center"/>
          </w:tcPr>
          <w:p w14:paraId="7BD40F15" w14:textId="77777777" w:rsidR="00391114" w:rsidRPr="00EC24A6" w:rsidRDefault="00391114" w:rsidP="00F85C3F">
            <w:pPr>
              <w:tabs>
                <w:tab w:val="left" w:pos="5295"/>
              </w:tabs>
              <w:jc w:val="center"/>
              <w:rPr>
                <w:rFonts w:ascii="Times" w:hAnsi="Times"/>
              </w:rPr>
            </w:pPr>
            <w:r w:rsidRPr="00EC24A6">
              <w:rPr>
                <w:rFonts w:ascii="Times" w:hAnsi="Times"/>
              </w:rPr>
              <w:t>Clutching</w:t>
            </w:r>
          </w:p>
        </w:tc>
        <w:tc>
          <w:tcPr>
            <w:tcW w:w="1557" w:type="dxa"/>
            <w:tcBorders>
              <w:top w:val="single" w:sz="12" w:space="0" w:color="auto"/>
              <w:left w:val="nil"/>
              <w:bottom w:val="single" w:sz="8" w:space="0" w:color="auto"/>
              <w:right w:val="nil"/>
            </w:tcBorders>
            <w:vAlign w:val="center"/>
          </w:tcPr>
          <w:p w14:paraId="1153996F" w14:textId="77777777" w:rsidR="00391114" w:rsidRPr="00EC24A6" w:rsidRDefault="00391114" w:rsidP="00F85C3F">
            <w:pPr>
              <w:tabs>
                <w:tab w:val="left" w:pos="5295"/>
              </w:tabs>
              <w:jc w:val="center"/>
              <w:rPr>
                <w:rFonts w:ascii="Times" w:hAnsi="Times"/>
              </w:rPr>
            </w:pPr>
            <w:r w:rsidRPr="00EC24A6">
              <w:rPr>
                <w:rFonts w:ascii="Times" w:hAnsi="Times"/>
              </w:rPr>
              <w:t>Not clutching</w:t>
            </w:r>
          </w:p>
        </w:tc>
      </w:tr>
      <w:tr w:rsidR="00391114" w:rsidRPr="00EC24A6" w14:paraId="579575B0" w14:textId="77777777" w:rsidTr="00F85C3F">
        <w:trPr>
          <w:trHeight w:hRule="exact" w:val="130"/>
        </w:trPr>
        <w:tc>
          <w:tcPr>
            <w:tcW w:w="1530" w:type="dxa"/>
            <w:tcBorders>
              <w:top w:val="single" w:sz="8" w:space="0" w:color="auto"/>
              <w:left w:val="nil"/>
              <w:bottom w:val="nil"/>
              <w:right w:val="nil"/>
            </w:tcBorders>
            <w:vAlign w:val="center"/>
          </w:tcPr>
          <w:p w14:paraId="4A6DFC1C" w14:textId="77777777" w:rsidR="00391114" w:rsidRPr="00EC24A6" w:rsidRDefault="00391114" w:rsidP="00F85C3F">
            <w:pPr>
              <w:tabs>
                <w:tab w:val="left" w:pos="5295"/>
              </w:tabs>
              <w:rPr>
                <w:rFonts w:ascii="Times" w:hAnsi="Times"/>
                <w:i/>
              </w:rPr>
            </w:pPr>
          </w:p>
        </w:tc>
        <w:tc>
          <w:tcPr>
            <w:tcW w:w="1350" w:type="dxa"/>
            <w:tcBorders>
              <w:top w:val="single" w:sz="8" w:space="0" w:color="auto"/>
              <w:left w:val="nil"/>
              <w:bottom w:val="nil"/>
              <w:right w:val="nil"/>
            </w:tcBorders>
            <w:vAlign w:val="center"/>
          </w:tcPr>
          <w:p w14:paraId="786D8B45" w14:textId="77777777" w:rsidR="00391114" w:rsidRPr="00EC24A6" w:rsidRDefault="00391114" w:rsidP="00F85C3F">
            <w:pPr>
              <w:tabs>
                <w:tab w:val="left" w:pos="5295"/>
              </w:tabs>
              <w:rPr>
                <w:rFonts w:ascii="Times" w:hAnsi="Times"/>
              </w:rPr>
            </w:pPr>
          </w:p>
        </w:tc>
        <w:tc>
          <w:tcPr>
            <w:tcW w:w="1557" w:type="dxa"/>
            <w:tcBorders>
              <w:top w:val="single" w:sz="8" w:space="0" w:color="auto"/>
              <w:left w:val="nil"/>
              <w:bottom w:val="nil"/>
              <w:right w:val="nil"/>
            </w:tcBorders>
            <w:vAlign w:val="center"/>
          </w:tcPr>
          <w:p w14:paraId="1D84D2C0" w14:textId="77777777" w:rsidR="00391114" w:rsidRPr="00EC24A6" w:rsidRDefault="00391114" w:rsidP="00F85C3F">
            <w:pPr>
              <w:tabs>
                <w:tab w:val="left" w:pos="5295"/>
              </w:tabs>
              <w:jc w:val="center"/>
              <w:rPr>
                <w:rFonts w:ascii="Times" w:hAnsi="Times"/>
              </w:rPr>
            </w:pPr>
          </w:p>
        </w:tc>
        <w:tc>
          <w:tcPr>
            <w:tcW w:w="1557" w:type="dxa"/>
            <w:tcBorders>
              <w:top w:val="single" w:sz="8" w:space="0" w:color="auto"/>
              <w:left w:val="nil"/>
              <w:bottom w:val="nil"/>
              <w:right w:val="nil"/>
            </w:tcBorders>
            <w:vAlign w:val="center"/>
          </w:tcPr>
          <w:p w14:paraId="0B95CCD2" w14:textId="77777777" w:rsidR="00391114" w:rsidRPr="00EC24A6" w:rsidRDefault="00391114" w:rsidP="00F85C3F">
            <w:pPr>
              <w:tabs>
                <w:tab w:val="left" w:pos="5295"/>
              </w:tabs>
              <w:jc w:val="center"/>
              <w:rPr>
                <w:rFonts w:ascii="Times" w:hAnsi="Times"/>
              </w:rPr>
            </w:pPr>
          </w:p>
        </w:tc>
        <w:tc>
          <w:tcPr>
            <w:tcW w:w="1557" w:type="dxa"/>
            <w:tcBorders>
              <w:top w:val="single" w:sz="8" w:space="0" w:color="auto"/>
              <w:left w:val="nil"/>
              <w:bottom w:val="nil"/>
              <w:right w:val="nil"/>
            </w:tcBorders>
            <w:vAlign w:val="center"/>
          </w:tcPr>
          <w:p w14:paraId="0CDF4931" w14:textId="77777777" w:rsidR="00391114" w:rsidRPr="00EC24A6" w:rsidRDefault="00391114" w:rsidP="00F85C3F">
            <w:pPr>
              <w:tabs>
                <w:tab w:val="left" w:pos="5295"/>
              </w:tabs>
              <w:jc w:val="center"/>
              <w:rPr>
                <w:rFonts w:ascii="Times" w:hAnsi="Times"/>
              </w:rPr>
            </w:pPr>
          </w:p>
        </w:tc>
        <w:tc>
          <w:tcPr>
            <w:tcW w:w="1557" w:type="dxa"/>
            <w:tcBorders>
              <w:top w:val="single" w:sz="8" w:space="0" w:color="auto"/>
              <w:left w:val="nil"/>
              <w:bottom w:val="nil"/>
              <w:right w:val="nil"/>
            </w:tcBorders>
            <w:vAlign w:val="center"/>
          </w:tcPr>
          <w:p w14:paraId="6D07996A" w14:textId="77777777" w:rsidR="00391114" w:rsidRPr="00EC24A6" w:rsidRDefault="00391114" w:rsidP="00F85C3F">
            <w:pPr>
              <w:tabs>
                <w:tab w:val="left" w:pos="5295"/>
              </w:tabs>
              <w:jc w:val="center"/>
              <w:rPr>
                <w:rFonts w:ascii="Times" w:hAnsi="Times"/>
              </w:rPr>
            </w:pPr>
          </w:p>
        </w:tc>
      </w:tr>
      <w:tr w:rsidR="00391114" w:rsidRPr="00EC24A6" w14:paraId="3F7FCC48" w14:textId="77777777" w:rsidTr="00F85C3F">
        <w:trPr>
          <w:trHeight w:val="288"/>
        </w:trPr>
        <w:tc>
          <w:tcPr>
            <w:tcW w:w="1530" w:type="dxa"/>
            <w:vMerge w:val="restart"/>
            <w:tcBorders>
              <w:top w:val="nil"/>
              <w:left w:val="nil"/>
              <w:bottom w:val="nil"/>
              <w:right w:val="nil"/>
            </w:tcBorders>
            <w:vAlign w:val="center"/>
          </w:tcPr>
          <w:p w14:paraId="1BD0B649" w14:textId="77777777" w:rsidR="00391114" w:rsidRPr="00EC24A6" w:rsidRDefault="00391114" w:rsidP="00F85C3F">
            <w:pPr>
              <w:tabs>
                <w:tab w:val="left" w:pos="5295"/>
              </w:tabs>
              <w:jc w:val="center"/>
              <w:rPr>
                <w:rFonts w:ascii="Times" w:hAnsi="Times"/>
                <w:i/>
              </w:rPr>
            </w:pPr>
            <w:r w:rsidRPr="00EC24A6">
              <w:rPr>
                <w:rFonts w:ascii="Times" w:hAnsi="Times"/>
                <w:i/>
              </w:rPr>
              <w:t xml:space="preserve">A. </w:t>
            </w:r>
            <w:proofErr w:type="spellStart"/>
            <w:proofErr w:type="gramStart"/>
            <w:r w:rsidRPr="00EC24A6">
              <w:rPr>
                <w:rFonts w:ascii="Times" w:hAnsi="Times"/>
                <w:i/>
              </w:rPr>
              <w:t>elegans</w:t>
            </w:r>
            <w:proofErr w:type="spellEnd"/>
            <w:proofErr w:type="gramEnd"/>
          </w:p>
        </w:tc>
        <w:tc>
          <w:tcPr>
            <w:tcW w:w="1350" w:type="dxa"/>
            <w:tcBorders>
              <w:top w:val="nil"/>
              <w:left w:val="nil"/>
              <w:bottom w:val="nil"/>
              <w:right w:val="nil"/>
            </w:tcBorders>
            <w:vAlign w:val="center"/>
          </w:tcPr>
          <w:p w14:paraId="30EDBDBA" w14:textId="77777777" w:rsidR="00391114" w:rsidRPr="00EC24A6" w:rsidRDefault="00391114" w:rsidP="00F85C3F">
            <w:pPr>
              <w:tabs>
                <w:tab w:val="left" w:pos="5295"/>
              </w:tabs>
              <w:jc w:val="center"/>
              <w:rPr>
                <w:rFonts w:ascii="Times" w:hAnsi="Times"/>
              </w:rPr>
            </w:pPr>
            <w:r w:rsidRPr="00EC24A6">
              <w:rPr>
                <w:rFonts w:ascii="Times" w:hAnsi="Times"/>
              </w:rPr>
              <w:t>Not painted</w:t>
            </w:r>
          </w:p>
        </w:tc>
        <w:tc>
          <w:tcPr>
            <w:tcW w:w="1557" w:type="dxa"/>
            <w:tcBorders>
              <w:top w:val="nil"/>
              <w:left w:val="nil"/>
              <w:bottom w:val="nil"/>
              <w:right w:val="nil"/>
            </w:tcBorders>
            <w:vAlign w:val="center"/>
          </w:tcPr>
          <w:p w14:paraId="2B944CAF" w14:textId="77777777" w:rsidR="00391114" w:rsidRPr="00EC24A6" w:rsidRDefault="00391114" w:rsidP="00F85C3F">
            <w:pPr>
              <w:tabs>
                <w:tab w:val="left" w:pos="5295"/>
              </w:tabs>
              <w:jc w:val="center"/>
              <w:rPr>
                <w:rFonts w:ascii="Times" w:hAnsi="Times"/>
              </w:rPr>
            </w:pPr>
            <w:r w:rsidRPr="00EC24A6">
              <w:rPr>
                <w:rFonts w:ascii="Times" w:hAnsi="Times"/>
              </w:rPr>
              <w:t>5</w:t>
            </w:r>
          </w:p>
        </w:tc>
        <w:tc>
          <w:tcPr>
            <w:tcW w:w="1557" w:type="dxa"/>
            <w:tcBorders>
              <w:top w:val="nil"/>
              <w:left w:val="nil"/>
              <w:bottom w:val="nil"/>
              <w:right w:val="nil"/>
            </w:tcBorders>
            <w:vAlign w:val="center"/>
          </w:tcPr>
          <w:p w14:paraId="734E8D51" w14:textId="77777777" w:rsidR="00391114" w:rsidRPr="00EC24A6" w:rsidRDefault="00391114" w:rsidP="00F85C3F">
            <w:pPr>
              <w:tabs>
                <w:tab w:val="left" w:pos="5295"/>
              </w:tabs>
              <w:jc w:val="center"/>
              <w:rPr>
                <w:rFonts w:ascii="Times" w:hAnsi="Times"/>
              </w:rPr>
            </w:pPr>
            <w:r w:rsidRPr="00EC24A6">
              <w:rPr>
                <w:rFonts w:ascii="Times" w:hAnsi="Times"/>
              </w:rPr>
              <w:t>0</w:t>
            </w:r>
          </w:p>
        </w:tc>
        <w:tc>
          <w:tcPr>
            <w:tcW w:w="1557" w:type="dxa"/>
            <w:tcBorders>
              <w:top w:val="nil"/>
              <w:left w:val="nil"/>
              <w:bottom w:val="nil"/>
              <w:right w:val="nil"/>
            </w:tcBorders>
            <w:vAlign w:val="center"/>
          </w:tcPr>
          <w:p w14:paraId="27906206" w14:textId="77777777" w:rsidR="00391114" w:rsidRPr="00EC24A6" w:rsidRDefault="00391114" w:rsidP="00F85C3F">
            <w:pPr>
              <w:tabs>
                <w:tab w:val="left" w:pos="5295"/>
              </w:tabs>
              <w:jc w:val="center"/>
              <w:rPr>
                <w:rFonts w:ascii="Times" w:hAnsi="Times"/>
              </w:rPr>
            </w:pPr>
            <w:r w:rsidRPr="00EC24A6">
              <w:rPr>
                <w:rFonts w:ascii="Times" w:hAnsi="Times"/>
              </w:rPr>
              <w:t>3</w:t>
            </w:r>
          </w:p>
        </w:tc>
        <w:tc>
          <w:tcPr>
            <w:tcW w:w="1557" w:type="dxa"/>
            <w:tcBorders>
              <w:top w:val="nil"/>
              <w:left w:val="nil"/>
              <w:bottom w:val="nil"/>
              <w:right w:val="nil"/>
            </w:tcBorders>
            <w:vAlign w:val="center"/>
          </w:tcPr>
          <w:p w14:paraId="690D54EC" w14:textId="77777777" w:rsidR="00391114" w:rsidRPr="00EC24A6" w:rsidRDefault="00391114" w:rsidP="00F85C3F">
            <w:pPr>
              <w:tabs>
                <w:tab w:val="left" w:pos="5295"/>
              </w:tabs>
              <w:jc w:val="center"/>
              <w:rPr>
                <w:rFonts w:ascii="Times" w:hAnsi="Times"/>
              </w:rPr>
            </w:pPr>
            <w:r w:rsidRPr="00EC24A6">
              <w:rPr>
                <w:rFonts w:ascii="Times" w:hAnsi="Times"/>
              </w:rPr>
              <w:t>2</w:t>
            </w:r>
          </w:p>
        </w:tc>
      </w:tr>
      <w:tr w:rsidR="00391114" w:rsidRPr="00EC24A6" w14:paraId="31748F51" w14:textId="77777777" w:rsidTr="00F85C3F">
        <w:trPr>
          <w:trHeight w:val="288"/>
        </w:trPr>
        <w:tc>
          <w:tcPr>
            <w:tcW w:w="1530" w:type="dxa"/>
            <w:vMerge/>
            <w:tcBorders>
              <w:top w:val="nil"/>
              <w:left w:val="nil"/>
              <w:bottom w:val="nil"/>
              <w:right w:val="nil"/>
            </w:tcBorders>
            <w:vAlign w:val="center"/>
          </w:tcPr>
          <w:p w14:paraId="24CCCB3D" w14:textId="77777777" w:rsidR="00391114" w:rsidRPr="00EC24A6" w:rsidRDefault="00391114" w:rsidP="00F85C3F">
            <w:pPr>
              <w:tabs>
                <w:tab w:val="left" w:pos="5295"/>
              </w:tabs>
              <w:jc w:val="center"/>
              <w:rPr>
                <w:rFonts w:ascii="Times" w:hAnsi="Times"/>
                <w:i/>
              </w:rPr>
            </w:pPr>
          </w:p>
        </w:tc>
        <w:tc>
          <w:tcPr>
            <w:tcW w:w="1350" w:type="dxa"/>
            <w:tcBorders>
              <w:top w:val="nil"/>
              <w:left w:val="nil"/>
              <w:bottom w:val="nil"/>
              <w:right w:val="nil"/>
            </w:tcBorders>
            <w:vAlign w:val="center"/>
          </w:tcPr>
          <w:p w14:paraId="5F9D97E8" w14:textId="77777777" w:rsidR="00391114" w:rsidRPr="00EC24A6" w:rsidRDefault="00391114" w:rsidP="00F85C3F">
            <w:pPr>
              <w:tabs>
                <w:tab w:val="left" w:pos="5295"/>
              </w:tabs>
              <w:jc w:val="center"/>
              <w:rPr>
                <w:rFonts w:ascii="Times" w:hAnsi="Times"/>
              </w:rPr>
            </w:pPr>
            <w:r w:rsidRPr="00EC24A6">
              <w:rPr>
                <w:rFonts w:ascii="Times" w:hAnsi="Times"/>
              </w:rPr>
              <w:t>Painted</w:t>
            </w:r>
          </w:p>
        </w:tc>
        <w:tc>
          <w:tcPr>
            <w:tcW w:w="1557" w:type="dxa"/>
            <w:tcBorders>
              <w:top w:val="nil"/>
              <w:left w:val="nil"/>
              <w:bottom w:val="nil"/>
              <w:right w:val="nil"/>
            </w:tcBorders>
            <w:vAlign w:val="center"/>
          </w:tcPr>
          <w:p w14:paraId="3BD99AB0" w14:textId="77777777" w:rsidR="00391114" w:rsidRPr="00EC24A6" w:rsidRDefault="00391114" w:rsidP="00F85C3F">
            <w:pPr>
              <w:tabs>
                <w:tab w:val="left" w:pos="5295"/>
              </w:tabs>
              <w:jc w:val="center"/>
              <w:rPr>
                <w:rFonts w:ascii="Times" w:hAnsi="Times"/>
              </w:rPr>
            </w:pPr>
            <w:r w:rsidRPr="00EC24A6">
              <w:rPr>
                <w:rFonts w:ascii="Times" w:hAnsi="Times"/>
              </w:rPr>
              <w:t>4</w:t>
            </w:r>
          </w:p>
        </w:tc>
        <w:tc>
          <w:tcPr>
            <w:tcW w:w="1557" w:type="dxa"/>
            <w:tcBorders>
              <w:top w:val="nil"/>
              <w:left w:val="nil"/>
              <w:bottom w:val="nil"/>
              <w:right w:val="nil"/>
            </w:tcBorders>
            <w:vAlign w:val="center"/>
          </w:tcPr>
          <w:p w14:paraId="261031FF" w14:textId="77777777" w:rsidR="00391114" w:rsidRPr="00EC24A6" w:rsidRDefault="00391114" w:rsidP="00F85C3F">
            <w:pPr>
              <w:tabs>
                <w:tab w:val="left" w:pos="5295"/>
              </w:tabs>
              <w:jc w:val="center"/>
              <w:rPr>
                <w:rFonts w:ascii="Times" w:hAnsi="Times"/>
              </w:rPr>
            </w:pPr>
            <w:r w:rsidRPr="00EC24A6">
              <w:rPr>
                <w:rFonts w:ascii="Times" w:hAnsi="Times"/>
              </w:rPr>
              <w:t>1</w:t>
            </w:r>
          </w:p>
        </w:tc>
        <w:tc>
          <w:tcPr>
            <w:tcW w:w="1557" w:type="dxa"/>
            <w:tcBorders>
              <w:top w:val="nil"/>
              <w:left w:val="nil"/>
              <w:bottom w:val="nil"/>
              <w:right w:val="nil"/>
            </w:tcBorders>
            <w:vAlign w:val="center"/>
          </w:tcPr>
          <w:p w14:paraId="565AD83B" w14:textId="77777777" w:rsidR="00391114" w:rsidRPr="00EC24A6" w:rsidRDefault="00391114" w:rsidP="00F85C3F">
            <w:pPr>
              <w:tabs>
                <w:tab w:val="left" w:pos="5295"/>
              </w:tabs>
              <w:jc w:val="center"/>
              <w:rPr>
                <w:rFonts w:ascii="Times" w:hAnsi="Times"/>
              </w:rPr>
            </w:pPr>
            <w:r w:rsidRPr="00EC24A6">
              <w:rPr>
                <w:rFonts w:ascii="Times" w:hAnsi="Times"/>
              </w:rPr>
              <w:t>3</w:t>
            </w:r>
          </w:p>
        </w:tc>
        <w:tc>
          <w:tcPr>
            <w:tcW w:w="1557" w:type="dxa"/>
            <w:tcBorders>
              <w:top w:val="nil"/>
              <w:left w:val="nil"/>
              <w:bottom w:val="nil"/>
              <w:right w:val="nil"/>
            </w:tcBorders>
            <w:vAlign w:val="center"/>
          </w:tcPr>
          <w:p w14:paraId="76262C0B" w14:textId="77777777" w:rsidR="00391114" w:rsidRPr="00EC24A6" w:rsidRDefault="00391114" w:rsidP="00F85C3F">
            <w:pPr>
              <w:tabs>
                <w:tab w:val="left" w:pos="5295"/>
              </w:tabs>
              <w:jc w:val="center"/>
              <w:rPr>
                <w:rFonts w:ascii="Times" w:hAnsi="Times"/>
              </w:rPr>
            </w:pPr>
            <w:r w:rsidRPr="00EC24A6">
              <w:rPr>
                <w:rFonts w:ascii="Times" w:hAnsi="Times"/>
              </w:rPr>
              <w:t>2</w:t>
            </w:r>
          </w:p>
        </w:tc>
      </w:tr>
      <w:tr w:rsidR="00391114" w:rsidRPr="00EC24A6" w14:paraId="42B5C01F" w14:textId="77777777" w:rsidTr="00F85C3F">
        <w:trPr>
          <w:trHeight w:val="288"/>
        </w:trPr>
        <w:tc>
          <w:tcPr>
            <w:tcW w:w="1530" w:type="dxa"/>
            <w:vMerge w:val="restart"/>
            <w:tcBorders>
              <w:top w:val="nil"/>
              <w:left w:val="nil"/>
              <w:bottom w:val="nil"/>
              <w:right w:val="nil"/>
            </w:tcBorders>
            <w:vAlign w:val="center"/>
          </w:tcPr>
          <w:p w14:paraId="5FAAF0DD" w14:textId="77777777" w:rsidR="00391114" w:rsidRPr="00EC24A6" w:rsidRDefault="00391114" w:rsidP="00F85C3F">
            <w:pPr>
              <w:tabs>
                <w:tab w:val="left" w:pos="5295"/>
              </w:tabs>
              <w:jc w:val="center"/>
              <w:rPr>
                <w:rFonts w:ascii="Times" w:hAnsi="Times"/>
                <w:i/>
              </w:rPr>
            </w:pPr>
            <w:r w:rsidRPr="00EC24A6">
              <w:rPr>
                <w:rFonts w:ascii="Times" w:hAnsi="Times"/>
                <w:i/>
              </w:rPr>
              <w:t xml:space="preserve">A. </w:t>
            </w:r>
            <w:proofErr w:type="spellStart"/>
            <w:proofErr w:type="gramStart"/>
            <w:r w:rsidRPr="00EC24A6">
              <w:rPr>
                <w:rFonts w:ascii="Times" w:hAnsi="Times"/>
                <w:i/>
              </w:rPr>
              <w:t>guacamayos</w:t>
            </w:r>
            <w:proofErr w:type="spellEnd"/>
            <w:proofErr w:type="gramEnd"/>
          </w:p>
        </w:tc>
        <w:tc>
          <w:tcPr>
            <w:tcW w:w="1350" w:type="dxa"/>
            <w:tcBorders>
              <w:top w:val="nil"/>
              <w:left w:val="nil"/>
              <w:bottom w:val="nil"/>
              <w:right w:val="nil"/>
            </w:tcBorders>
            <w:vAlign w:val="center"/>
          </w:tcPr>
          <w:p w14:paraId="3BE73157" w14:textId="77777777" w:rsidR="00391114" w:rsidRPr="00EC24A6" w:rsidRDefault="00391114" w:rsidP="00F85C3F">
            <w:pPr>
              <w:tabs>
                <w:tab w:val="left" w:pos="5295"/>
              </w:tabs>
              <w:jc w:val="center"/>
              <w:rPr>
                <w:rFonts w:ascii="Times" w:hAnsi="Times"/>
              </w:rPr>
            </w:pPr>
            <w:r w:rsidRPr="00EC24A6">
              <w:rPr>
                <w:rFonts w:ascii="Times" w:hAnsi="Times"/>
              </w:rPr>
              <w:t>Not painted</w:t>
            </w:r>
          </w:p>
        </w:tc>
        <w:tc>
          <w:tcPr>
            <w:tcW w:w="1557" w:type="dxa"/>
            <w:tcBorders>
              <w:top w:val="nil"/>
              <w:left w:val="nil"/>
              <w:bottom w:val="nil"/>
              <w:right w:val="nil"/>
            </w:tcBorders>
            <w:vAlign w:val="center"/>
          </w:tcPr>
          <w:p w14:paraId="2F5CB564" w14:textId="77777777" w:rsidR="00391114" w:rsidRPr="00EC24A6" w:rsidRDefault="00391114" w:rsidP="00F85C3F">
            <w:pPr>
              <w:tabs>
                <w:tab w:val="left" w:pos="5295"/>
              </w:tabs>
              <w:jc w:val="center"/>
              <w:rPr>
                <w:rFonts w:ascii="Times" w:hAnsi="Times"/>
              </w:rPr>
            </w:pPr>
            <w:r w:rsidRPr="00EC24A6">
              <w:rPr>
                <w:rFonts w:ascii="Times" w:hAnsi="Times"/>
              </w:rPr>
              <w:t>5</w:t>
            </w:r>
          </w:p>
        </w:tc>
        <w:tc>
          <w:tcPr>
            <w:tcW w:w="1557" w:type="dxa"/>
            <w:tcBorders>
              <w:top w:val="nil"/>
              <w:left w:val="nil"/>
              <w:bottom w:val="nil"/>
              <w:right w:val="nil"/>
            </w:tcBorders>
            <w:vAlign w:val="center"/>
          </w:tcPr>
          <w:p w14:paraId="12A78E8E" w14:textId="77777777" w:rsidR="00391114" w:rsidRPr="00EC24A6" w:rsidRDefault="00391114" w:rsidP="00F85C3F">
            <w:pPr>
              <w:tabs>
                <w:tab w:val="left" w:pos="5295"/>
              </w:tabs>
              <w:jc w:val="center"/>
              <w:rPr>
                <w:rFonts w:ascii="Times" w:hAnsi="Times"/>
              </w:rPr>
            </w:pPr>
            <w:r w:rsidRPr="00EC24A6">
              <w:rPr>
                <w:rFonts w:ascii="Times" w:hAnsi="Times"/>
              </w:rPr>
              <w:t>0</w:t>
            </w:r>
          </w:p>
        </w:tc>
        <w:tc>
          <w:tcPr>
            <w:tcW w:w="1557" w:type="dxa"/>
            <w:tcBorders>
              <w:top w:val="nil"/>
              <w:left w:val="nil"/>
              <w:bottom w:val="nil"/>
              <w:right w:val="nil"/>
            </w:tcBorders>
            <w:vAlign w:val="center"/>
          </w:tcPr>
          <w:p w14:paraId="41148D2A" w14:textId="77777777" w:rsidR="00391114" w:rsidRPr="00EC24A6" w:rsidRDefault="00391114" w:rsidP="00F85C3F">
            <w:pPr>
              <w:tabs>
                <w:tab w:val="left" w:pos="5295"/>
              </w:tabs>
              <w:jc w:val="center"/>
              <w:rPr>
                <w:rFonts w:ascii="Times" w:hAnsi="Times"/>
              </w:rPr>
            </w:pPr>
            <w:r w:rsidRPr="00EC24A6">
              <w:rPr>
                <w:rFonts w:ascii="Times" w:hAnsi="Times"/>
              </w:rPr>
              <w:t>3</w:t>
            </w:r>
          </w:p>
        </w:tc>
        <w:tc>
          <w:tcPr>
            <w:tcW w:w="1557" w:type="dxa"/>
            <w:tcBorders>
              <w:top w:val="nil"/>
              <w:left w:val="nil"/>
              <w:bottom w:val="nil"/>
              <w:right w:val="nil"/>
            </w:tcBorders>
            <w:vAlign w:val="center"/>
          </w:tcPr>
          <w:p w14:paraId="4C786B35" w14:textId="77777777" w:rsidR="00391114" w:rsidRPr="00EC24A6" w:rsidRDefault="00391114" w:rsidP="00F85C3F">
            <w:pPr>
              <w:tabs>
                <w:tab w:val="left" w:pos="5295"/>
              </w:tabs>
              <w:jc w:val="center"/>
              <w:rPr>
                <w:rFonts w:ascii="Times" w:hAnsi="Times"/>
              </w:rPr>
            </w:pPr>
            <w:r w:rsidRPr="00EC24A6">
              <w:rPr>
                <w:rFonts w:ascii="Times" w:hAnsi="Times"/>
              </w:rPr>
              <w:t>2</w:t>
            </w:r>
          </w:p>
        </w:tc>
      </w:tr>
      <w:tr w:rsidR="00391114" w:rsidRPr="00EC24A6" w14:paraId="7A5520C4" w14:textId="77777777" w:rsidTr="00F85C3F">
        <w:trPr>
          <w:trHeight w:val="288"/>
        </w:trPr>
        <w:tc>
          <w:tcPr>
            <w:tcW w:w="1530" w:type="dxa"/>
            <w:vMerge/>
            <w:tcBorders>
              <w:top w:val="nil"/>
              <w:left w:val="nil"/>
              <w:bottom w:val="nil"/>
              <w:right w:val="nil"/>
            </w:tcBorders>
            <w:vAlign w:val="center"/>
          </w:tcPr>
          <w:p w14:paraId="5198465E" w14:textId="77777777" w:rsidR="00391114" w:rsidRPr="00EC24A6" w:rsidRDefault="00391114" w:rsidP="00F85C3F">
            <w:pPr>
              <w:tabs>
                <w:tab w:val="left" w:pos="5295"/>
              </w:tabs>
              <w:jc w:val="center"/>
              <w:rPr>
                <w:rFonts w:ascii="Times" w:hAnsi="Times"/>
              </w:rPr>
            </w:pPr>
          </w:p>
        </w:tc>
        <w:tc>
          <w:tcPr>
            <w:tcW w:w="1350" w:type="dxa"/>
            <w:tcBorders>
              <w:top w:val="nil"/>
              <w:left w:val="nil"/>
              <w:bottom w:val="nil"/>
              <w:right w:val="nil"/>
            </w:tcBorders>
            <w:vAlign w:val="center"/>
          </w:tcPr>
          <w:p w14:paraId="59D06D92" w14:textId="77777777" w:rsidR="00391114" w:rsidRPr="00EC24A6" w:rsidRDefault="00391114" w:rsidP="00F85C3F">
            <w:pPr>
              <w:tabs>
                <w:tab w:val="left" w:pos="5295"/>
              </w:tabs>
              <w:jc w:val="center"/>
              <w:rPr>
                <w:rFonts w:ascii="Times" w:hAnsi="Times"/>
              </w:rPr>
            </w:pPr>
            <w:r w:rsidRPr="00EC24A6">
              <w:rPr>
                <w:rFonts w:ascii="Times" w:hAnsi="Times"/>
              </w:rPr>
              <w:t>Painted</w:t>
            </w:r>
          </w:p>
        </w:tc>
        <w:tc>
          <w:tcPr>
            <w:tcW w:w="1557" w:type="dxa"/>
            <w:tcBorders>
              <w:top w:val="nil"/>
              <w:left w:val="nil"/>
              <w:bottom w:val="nil"/>
              <w:right w:val="nil"/>
            </w:tcBorders>
            <w:vAlign w:val="center"/>
          </w:tcPr>
          <w:p w14:paraId="2C0869AF" w14:textId="77777777" w:rsidR="00391114" w:rsidRPr="00EC24A6" w:rsidRDefault="00391114" w:rsidP="00F85C3F">
            <w:pPr>
              <w:tabs>
                <w:tab w:val="left" w:pos="5295"/>
              </w:tabs>
              <w:jc w:val="center"/>
              <w:rPr>
                <w:rFonts w:ascii="Times" w:hAnsi="Times"/>
              </w:rPr>
            </w:pPr>
            <w:r w:rsidRPr="00EC24A6">
              <w:rPr>
                <w:rFonts w:ascii="Times" w:hAnsi="Times"/>
              </w:rPr>
              <w:t>5</w:t>
            </w:r>
          </w:p>
        </w:tc>
        <w:tc>
          <w:tcPr>
            <w:tcW w:w="1557" w:type="dxa"/>
            <w:tcBorders>
              <w:top w:val="nil"/>
              <w:left w:val="nil"/>
              <w:bottom w:val="nil"/>
              <w:right w:val="nil"/>
            </w:tcBorders>
            <w:vAlign w:val="center"/>
          </w:tcPr>
          <w:p w14:paraId="59CB2AC6" w14:textId="77777777" w:rsidR="00391114" w:rsidRPr="00EC24A6" w:rsidRDefault="00391114" w:rsidP="00F85C3F">
            <w:pPr>
              <w:tabs>
                <w:tab w:val="left" w:pos="5295"/>
              </w:tabs>
              <w:jc w:val="center"/>
              <w:rPr>
                <w:rFonts w:ascii="Times" w:hAnsi="Times"/>
              </w:rPr>
            </w:pPr>
            <w:r w:rsidRPr="00EC24A6">
              <w:rPr>
                <w:rFonts w:ascii="Times" w:hAnsi="Times"/>
              </w:rPr>
              <w:t>0</w:t>
            </w:r>
          </w:p>
        </w:tc>
        <w:tc>
          <w:tcPr>
            <w:tcW w:w="1557" w:type="dxa"/>
            <w:tcBorders>
              <w:top w:val="nil"/>
              <w:left w:val="nil"/>
              <w:bottom w:val="nil"/>
              <w:right w:val="nil"/>
            </w:tcBorders>
            <w:vAlign w:val="center"/>
          </w:tcPr>
          <w:p w14:paraId="6234E3B7" w14:textId="77777777" w:rsidR="00391114" w:rsidRPr="00EC24A6" w:rsidRDefault="00391114" w:rsidP="00F85C3F">
            <w:pPr>
              <w:tabs>
                <w:tab w:val="left" w:pos="5295"/>
              </w:tabs>
              <w:jc w:val="center"/>
              <w:rPr>
                <w:rFonts w:ascii="Times" w:hAnsi="Times"/>
              </w:rPr>
            </w:pPr>
            <w:r w:rsidRPr="00EC24A6">
              <w:rPr>
                <w:rFonts w:ascii="Times" w:hAnsi="Times"/>
              </w:rPr>
              <w:t>5</w:t>
            </w:r>
          </w:p>
        </w:tc>
        <w:tc>
          <w:tcPr>
            <w:tcW w:w="1557" w:type="dxa"/>
            <w:tcBorders>
              <w:top w:val="nil"/>
              <w:left w:val="nil"/>
              <w:bottom w:val="nil"/>
              <w:right w:val="nil"/>
            </w:tcBorders>
            <w:vAlign w:val="center"/>
          </w:tcPr>
          <w:p w14:paraId="2210D200" w14:textId="77777777" w:rsidR="00391114" w:rsidRPr="00EC24A6" w:rsidRDefault="00391114" w:rsidP="00F85C3F">
            <w:pPr>
              <w:tabs>
                <w:tab w:val="left" w:pos="5295"/>
              </w:tabs>
              <w:jc w:val="center"/>
              <w:rPr>
                <w:rFonts w:ascii="Times" w:hAnsi="Times"/>
              </w:rPr>
            </w:pPr>
            <w:r w:rsidRPr="00EC24A6">
              <w:rPr>
                <w:rFonts w:ascii="Times" w:hAnsi="Times"/>
              </w:rPr>
              <w:t>0</w:t>
            </w:r>
          </w:p>
        </w:tc>
      </w:tr>
      <w:tr w:rsidR="00391114" w:rsidRPr="00EC24A6" w14:paraId="465F081B" w14:textId="77777777" w:rsidTr="00F85C3F">
        <w:trPr>
          <w:trHeight w:hRule="exact" w:val="130"/>
        </w:trPr>
        <w:tc>
          <w:tcPr>
            <w:tcW w:w="1530" w:type="dxa"/>
            <w:tcBorders>
              <w:top w:val="nil"/>
              <w:left w:val="nil"/>
              <w:bottom w:val="single" w:sz="12" w:space="0" w:color="auto"/>
              <w:right w:val="nil"/>
            </w:tcBorders>
            <w:vAlign w:val="center"/>
          </w:tcPr>
          <w:p w14:paraId="2ED6E615" w14:textId="77777777" w:rsidR="00391114" w:rsidRPr="00EC24A6" w:rsidRDefault="00391114" w:rsidP="00F85C3F">
            <w:pPr>
              <w:tabs>
                <w:tab w:val="left" w:pos="5295"/>
              </w:tabs>
              <w:rPr>
                <w:rFonts w:ascii="Times" w:hAnsi="Times"/>
              </w:rPr>
            </w:pPr>
          </w:p>
        </w:tc>
        <w:tc>
          <w:tcPr>
            <w:tcW w:w="1350" w:type="dxa"/>
            <w:tcBorders>
              <w:top w:val="nil"/>
              <w:left w:val="nil"/>
              <w:bottom w:val="single" w:sz="12" w:space="0" w:color="auto"/>
              <w:right w:val="nil"/>
            </w:tcBorders>
            <w:vAlign w:val="center"/>
          </w:tcPr>
          <w:p w14:paraId="0545763E" w14:textId="77777777" w:rsidR="00391114" w:rsidRPr="00EC24A6" w:rsidRDefault="00391114" w:rsidP="00F85C3F">
            <w:pPr>
              <w:tabs>
                <w:tab w:val="left" w:pos="5295"/>
              </w:tabs>
              <w:rPr>
                <w:rFonts w:ascii="Times" w:hAnsi="Times"/>
              </w:rPr>
            </w:pPr>
          </w:p>
        </w:tc>
        <w:tc>
          <w:tcPr>
            <w:tcW w:w="1557" w:type="dxa"/>
            <w:tcBorders>
              <w:top w:val="nil"/>
              <w:left w:val="nil"/>
              <w:bottom w:val="single" w:sz="12" w:space="0" w:color="auto"/>
              <w:right w:val="nil"/>
            </w:tcBorders>
            <w:vAlign w:val="center"/>
          </w:tcPr>
          <w:p w14:paraId="54D5EE5B" w14:textId="77777777" w:rsidR="00391114" w:rsidRPr="00EC24A6" w:rsidRDefault="00391114" w:rsidP="00F85C3F">
            <w:pPr>
              <w:tabs>
                <w:tab w:val="left" w:pos="5295"/>
              </w:tabs>
              <w:jc w:val="center"/>
              <w:rPr>
                <w:rFonts w:ascii="Times" w:hAnsi="Times"/>
              </w:rPr>
            </w:pPr>
          </w:p>
        </w:tc>
        <w:tc>
          <w:tcPr>
            <w:tcW w:w="1557" w:type="dxa"/>
            <w:tcBorders>
              <w:top w:val="nil"/>
              <w:left w:val="nil"/>
              <w:bottom w:val="single" w:sz="12" w:space="0" w:color="auto"/>
              <w:right w:val="nil"/>
            </w:tcBorders>
            <w:vAlign w:val="center"/>
          </w:tcPr>
          <w:p w14:paraId="2E25FDFD" w14:textId="77777777" w:rsidR="00391114" w:rsidRPr="00EC24A6" w:rsidRDefault="00391114" w:rsidP="00F85C3F">
            <w:pPr>
              <w:tabs>
                <w:tab w:val="left" w:pos="5295"/>
              </w:tabs>
              <w:jc w:val="center"/>
              <w:rPr>
                <w:rFonts w:ascii="Times" w:hAnsi="Times"/>
              </w:rPr>
            </w:pPr>
          </w:p>
        </w:tc>
        <w:tc>
          <w:tcPr>
            <w:tcW w:w="1557" w:type="dxa"/>
            <w:tcBorders>
              <w:top w:val="nil"/>
              <w:left w:val="nil"/>
              <w:bottom w:val="single" w:sz="12" w:space="0" w:color="auto"/>
              <w:right w:val="nil"/>
            </w:tcBorders>
            <w:vAlign w:val="center"/>
          </w:tcPr>
          <w:p w14:paraId="028DA017" w14:textId="77777777" w:rsidR="00391114" w:rsidRPr="00EC24A6" w:rsidRDefault="00391114" w:rsidP="00F85C3F">
            <w:pPr>
              <w:tabs>
                <w:tab w:val="left" w:pos="5295"/>
              </w:tabs>
              <w:jc w:val="center"/>
              <w:rPr>
                <w:rFonts w:ascii="Times" w:hAnsi="Times"/>
              </w:rPr>
            </w:pPr>
          </w:p>
        </w:tc>
        <w:tc>
          <w:tcPr>
            <w:tcW w:w="1557" w:type="dxa"/>
            <w:tcBorders>
              <w:top w:val="nil"/>
              <w:left w:val="nil"/>
              <w:bottom w:val="single" w:sz="12" w:space="0" w:color="auto"/>
              <w:right w:val="nil"/>
            </w:tcBorders>
            <w:vAlign w:val="center"/>
          </w:tcPr>
          <w:p w14:paraId="0E434948" w14:textId="77777777" w:rsidR="00391114" w:rsidRPr="00EC24A6" w:rsidRDefault="00391114" w:rsidP="00F85C3F">
            <w:pPr>
              <w:tabs>
                <w:tab w:val="left" w:pos="5295"/>
              </w:tabs>
              <w:jc w:val="center"/>
              <w:rPr>
                <w:rFonts w:ascii="Times" w:hAnsi="Times"/>
              </w:rPr>
            </w:pPr>
          </w:p>
        </w:tc>
      </w:tr>
    </w:tbl>
    <w:p w14:paraId="51C3E262" w14:textId="77777777" w:rsidR="00391114" w:rsidRDefault="00391114" w:rsidP="00C857B7">
      <w:pPr>
        <w:spacing w:after="0" w:line="480" w:lineRule="auto"/>
        <w:rPr>
          <w:rFonts w:ascii="Times" w:hAnsi="Times"/>
        </w:rPr>
      </w:pPr>
    </w:p>
    <w:p w14:paraId="6FD108EB" w14:textId="77777777" w:rsidR="00C857B7" w:rsidRPr="00EC24A6" w:rsidRDefault="00C857B7" w:rsidP="00C857B7">
      <w:pPr>
        <w:spacing w:after="0" w:line="480" w:lineRule="auto"/>
        <w:rPr>
          <w:rFonts w:ascii="Times" w:hAnsi="Times"/>
        </w:rPr>
      </w:pPr>
    </w:p>
    <w:p w14:paraId="62D0B3FF" w14:textId="05395D15" w:rsidR="00391114" w:rsidRPr="00EC24A6" w:rsidRDefault="00C857B7" w:rsidP="00391114">
      <w:pPr>
        <w:spacing w:after="0" w:line="480" w:lineRule="auto"/>
        <w:ind w:left="360"/>
        <w:rPr>
          <w:rFonts w:ascii="Times" w:hAnsi="Times"/>
        </w:rPr>
      </w:pPr>
      <w:r>
        <w:rPr>
          <w:rFonts w:ascii="Times" w:hAnsi="Times"/>
          <w:noProof/>
          <w:lang w:eastAsia="en-US"/>
        </w:rPr>
        <w:drawing>
          <wp:inline distT="0" distB="0" distL="0" distR="0" wp14:anchorId="04B4B0CB" wp14:editId="4A63D5A5">
            <wp:extent cx="6327140" cy="4939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S1.png"/>
                    <pic:cNvPicPr/>
                  </pic:nvPicPr>
                  <pic:blipFill>
                    <a:blip r:embed="rId7">
                      <a:extLst>
                        <a:ext uri="{28A0092B-C50C-407E-A947-70E740481C1C}">
                          <a14:useLocalDpi xmlns:a14="http://schemas.microsoft.com/office/drawing/2010/main" val="0"/>
                        </a:ext>
                      </a:extLst>
                    </a:blip>
                    <a:stretch>
                      <a:fillRect/>
                    </a:stretch>
                  </pic:blipFill>
                  <pic:spPr>
                    <a:xfrm>
                      <a:off x="0" y="0"/>
                      <a:ext cx="6327140" cy="4939030"/>
                    </a:xfrm>
                    <a:prstGeom prst="rect">
                      <a:avLst/>
                    </a:prstGeom>
                  </pic:spPr>
                </pic:pic>
              </a:graphicData>
            </a:graphic>
          </wp:inline>
        </w:drawing>
      </w:r>
    </w:p>
    <w:p w14:paraId="4FFB93E4" w14:textId="4A710AD8" w:rsidR="00C857B7" w:rsidRPr="00A51600" w:rsidRDefault="00C857B7" w:rsidP="00C857B7">
      <w:pPr>
        <w:spacing w:after="120" w:line="480" w:lineRule="auto"/>
        <w:rPr>
          <w:rFonts w:ascii="Times" w:hAnsi="Times"/>
        </w:rPr>
      </w:pPr>
      <w:r w:rsidRPr="00A51600">
        <w:rPr>
          <w:rFonts w:ascii="Times" w:hAnsi="Times"/>
          <w:b/>
        </w:rPr>
        <w:t>Figure S1</w:t>
      </w:r>
      <w:r w:rsidRPr="00A51600">
        <w:rPr>
          <w:rFonts w:ascii="Times" w:hAnsi="Times"/>
        </w:rPr>
        <w:t xml:space="preserve"> The relationship between number of females and estimated switching probability in simulation</w:t>
      </w:r>
      <w:r w:rsidR="0093563B">
        <w:rPr>
          <w:rFonts w:ascii="Times" w:hAnsi="Times"/>
        </w:rPr>
        <w:t>s</w:t>
      </w:r>
      <w:r w:rsidRPr="00A51600">
        <w:rPr>
          <w:rFonts w:ascii="Times" w:hAnsi="Times"/>
        </w:rPr>
        <w:t xml:space="preserve"> </w:t>
      </w:r>
      <w:r w:rsidR="0093563B">
        <w:rPr>
          <w:rFonts w:ascii="Times" w:hAnsi="Times"/>
        </w:rPr>
        <w:t xml:space="preserve">for four </w:t>
      </w:r>
      <w:r w:rsidRPr="00A51600">
        <w:rPr>
          <w:rFonts w:ascii="Times" w:hAnsi="Times"/>
        </w:rPr>
        <w:t xml:space="preserve">egg-sac switching </w:t>
      </w:r>
      <w:r w:rsidR="0093563B">
        <w:rPr>
          <w:rFonts w:ascii="Times" w:hAnsi="Times"/>
        </w:rPr>
        <w:t>rates (0.2, 0.4, 0.6, and 0.8, set as a model parameter, in graphs a, b, c, and d, respectively)</w:t>
      </w:r>
      <w:r w:rsidRPr="00A51600">
        <w:rPr>
          <w:rFonts w:ascii="Times" w:hAnsi="Times"/>
        </w:rPr>
        <w:t xml:space="preserve">. Red lines </w:t>
      </w:r>
      <w:r w:rsidR="0093563B">
        <w:rPr>
          <w:rFonts w:ascii="Times" w:hAnsi="Times"/>
        </w:rPr>
        <w:t>show</w:t>
      </w:r>
      <w:r w:rsidRPr="00A51600">
        <w:rPr>
          <w:rFonts w:ascii="Times" w:hAnsi="Times"/>
        </w:rPr>
        <w:t xml:space="preserve"> the true switching rate</w:t>
      </w:r>
      <w:r w:rsidR="0093563B">
        <w:rPr>
          <w:rFonts w:ascii="Times" w:hAnsi="Times"/>
        </w:rPr>
        <w:t xml:space="preserve">; </w:t>
      </w:r>
      <w:r w:rsidRPr="00A51600">
        <w:rPr>
          <w:rFonts w:ascii="Times" w:hAnsi="Times"/>
        </w:rPr>
        <w:t xml:space="preserve">black lines and confidence intervals correspond to estimates of this quantity derived from simulated </w:t>
      </w:r>
      <w:r w:rsidRPr="00A51600">
        <w:rPr>
          <w:rFonts w:ascii="Times" w:hAnsi="Times"/>
        </w:rPr>
        <w:t>data. Each value of “number of females” has 2000 simulated “switch” events (n= 58000 total).</w:t>
      </w:r>
      <w:ins w:id="1" w:author="Leticia Aviles" w:date="2013-04-09T22:57:00Z">
        <w:r w:rsidR="0093563B">
          <w:rPr>
            <w:rFonts w:ascii="Times" w:hAnsi="Times"/>
          </w:rPr>
          <w:t xml:space="preserve">  </w:t>
        </w:r>
      </w:ins>
    </w:p>
    <w:p w14:paraId="7B963B23" w14:textId="77777777" w:rsidR="00391114" w:rsidRPr="00EC24A6" w:rsidRDefault="00391114" w:rsidP="00391114">
      <w:pPr>
        <w:spacing w:after="0" w:line="480" w:lineRule="auto"/>
        <w:ind w:left="360"/>
        <w:rPr>
          <w:rFonts w:ascii="Times" w:hAnsi="Times"/>
        </w:rPr>
      </w:pPr>
    </w:p>
    <w:p w14:paraId="4D67B76F" w14:textId="77777777" w:rsidR="00391114" w:rsidRPr="00EC24A6" w:rsidRDefault="00391114" w:rsidP="00391114">
      <w:pPr>
        <w:spacing w:after="0" w:line="480" w:lineRule="auto"/>
        <w:ind w:left="360"/>
        <w:rPr>
          <w:rFonts w:ascii="Times" w:hAnsi="Times"/>
        </w:rPr>
      </w:pPr>
    </w:p>
    <w:p w14:paraId="1EF4F1C5" w14:textId="77777777" w:rsidR="00391114" w:rsidRPr="00EC24A6" w:rsidRDefault="00391114" w:rsidP="00391114">
      <w:pPr>
        <w:spacing w:after="0" w:line="480" w:lineRule="auto"/>
        <w:ind w:left="360"/>
        <w:rPr>
          <w:rFonts w:ascii="Times" w:hAnsi="Times"/>
        </w:rPr>
      </w:pPr>
    </w:p>
    <w:p w14:paraId="35EBE13E" w14:textId="77777777" w:rsidR="00391114" w:rsidRPr="00EC24A6" w:rsidRDefault="00391114" w:rsidP="00391114">
      <w:pPr>
        <w:spacing w:after="0" w:line="480" w:lineRule="auto"/>
        <w:ind w:left="360"/>
        <w:rPr>
          <w:rFonts w:ascii="Times" w:hAnsi="Times"/>
        </w:rPr>
      </w:pPr>
    </w:p>
    <w:p w14:paraId="352CD6B9" w14:textId="77777777" w:rsidR="00391114" w:rsidRPr="00EC24A6" w:rsidRDefault="00391114" w:rsidP="00391114">
      <w:pPr>
        <w:spacing w:after="0" w:line="480" w:lineRule="auto"/>
        <w:ind w:left="360"/>
        <w:rPr>
          <w:rFonts w:ascii="Times" w:hAnsi="Times"/>
        </w:rPr>
        <w:sectPr w:rsidR="00391114" w:rsidRPr="00EC24A6">
          <w:pgSz w:w="12240" w:h="15840"/>
          <w:pgMar w:top="1440" w:right="1138" w:bottom="1440" w:left="1138" w:header="720" w:footer="720" w:gutter="0"/>
          <w:cols w:space="720"/>
          <w:docGrid w:linePitch="360"/>
        </w:sectPr>
      </w:pPr>
    </w:p>
    <w:p w14:paraId="143650D3" w14:textId="77777777" w:rsidR="00AA42A8" w:rsidRPr="00EC24A6" w:rsidRDefault="00AA42A8">
      <w:pPr>
        <w:rPr>
          <w:rFonts w:ascii="Times" w:hAnsi="Times"/>
        </w:rPr>
      </w:pPr>
    </w:p>
    <w:sectPr w:rsidR="00AA42A8" w:rsidRPr="00EC24A6" w:rsidSect="003C56D0">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DejaVu Sans">
    <w:altName w:val="Cambria"/>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ill Sans Light">
    <w:panose1 w:val="020B03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204B"/>
    <w:multiLevelType w:val="hybridMultilevel"/>
    <w:tmpl w:val="EB2A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14"/>
    <w:rsid w:val="002713D8"/>
    <w:rsid w:val="002F3847"/>
    <w:rsid w:val="00391114"/>
    <w:rsid w:val="003C56D0"/>
    <w:rsid w:val="00442459"/>
    <w:rsid w:val="006D7289"/>
    <w:rsid w:val="0076297F"/>
    <w:rsid w:val="0093563B"/>
    <w:rsid w:val="00A3228E"/>
    <w:rsid w:val="00AA42A8"/>
    <w:rsid w:val="00C502E1"/>
    <w:rsid w:val="00C857B7"/>
    <w:rsid w:val="00DF45BA"/>
    <w:rsid w:val="00EC24A6"/>
    <w:rsid w:val="00F85C3F"/>
    <w:rsid w:val="00FA61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0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91114"/>
    <w:pPr>
      <w:widowControl w:val="0"/>
      <w:suppressAutoHyphens/>
      <w:ind w:left="720"/>
    </w:pPr>
    <w:rPr>
      <w:rFonts w:ascii="Cambria" w:eastAsia="Cambria" w:hAnsi="Cambria" w:cs="Cambria"/>
      <w:lang w:eastAsia="ar-SA"/>
    </w:rPr>
  </w:style>
  <w:style w:type="table" w:styleId="TableGrid">
    <w:name w:val="Table Grid"/>
    <w:basedOn w:val="TableNormal"/>
    <w:uiPriority w:val="59"/>
    <w:rsid w:val="003911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C502E1"/>
    <w:pPr>
      <w:widowControl w:val="0"/>
      <w:suppressAutoHyphens/>
      <w:spacing w:after="0"/>
    </w:pPr>
    <w:rPr>
      <w:rFonts w:ascii="Times New Roman" w:eastAsia="DejaVu Sans" w:hAnsi="Times New Roman" w:cs="DejaVu Sans"/>
      <w:kern w:val="1"/>
      <w:lang w:val="en-CA" w:eastAsia="hi-IN" w:bidi="hi-IN"/>
    </w:rPr>
  </w:style>
  <w:style w:type="character" w:styleId="Hyperlink">
    <w:name w:val="Hyperlink"/>
    <w:uiPriority w:val="99"/>
    <w:semiHidden/>
    <w:unhideWhenUsed/>
    <w:rsid w:val="00C502E1"/>
    <w:rPr>
      <w:color w:val="0000FF"/>
      <w:u w:val="single"/>
    </w:rPr>
  </w:style>
  <w:style w:type="paragraph" w:styleId="BalloonText">
    <w:name w:val="Balloon Text"/>
    <w:basedOn w:val="Normal"/>
    <w:link w:val="BalloonTextChar"/>
    <w:uiPriority w:val="99"/>
    <w:semiHidden/>
    <w:unhideWhenUsed/>
    <w:rsid w:val="00C857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7B7"/>
    <w:rPr>
      <w:rFonts w:ascii="Lucida Grande" w:hAnsi="Lucida Grande" w:cs="Lucida Grande"/>
      <w:sz w:val="18"/>
      <w:szCs w:val="18"/>
    </w:rPr>
  </w:style>
  <w:style w:type="character" w:styleId="CommentReference">
    <w:name w:val="annotation reference"/>
    <w:basedOn w:val="DefaultParagraphFont"/>
    <w:uiPriority w:val="99"/>
    <w:semiHidden/>
    <w:unhideWhenUsed/>
    <w:rsid w:val="00F85C3F"/>
    <w:rPr>
      <w:sz w:val="18"/>
      <w:szCs w:val="18"/>
    </w:rPr>
  </w:style>
  <w:style w:type="paragraph" w:styleId="CommentText">
    <w:name w:val="annotation text"/>
    <w:basedOn w:val="Normal"/>
    <w:link w:val="CommentTextChar"/>
    <w:uiPriority w:val="99"/>
    <w:semiHidden/>
    <w:unhideWhenUsed/>
    <w:rsid w:val="00F85C3F"/>
  </w:style>
  <w:style w:type="character" w:customStyle="1" w:styleId="CommentTextChar">
    <w:name w:val="Comment Text Char"/>
    <w:basedOn w:val="DefaultParagraphFont"/>
    <w:link w:val="CommentText"/>
    <w:uiPriority w:val="99"/>
    <w:semiHidden/>
    <w:rsid w:val="00F85C3F"/>
  </w:style>
  <w:style w:type="paragraph" w:styleId="CommentSubject">
    <w:name w:val="annotation subject"/>
    <w:basedOn w:val="CommentText"/>
    <w:next w:val="CommentText"/>
    <w:link w:val="CommentSubjectChar"/>
    <w:uiPriority w:val="99"/>
    <w:semiHidden/>
    <w:unhideWhenUsed/>
    <w:rsid w:val="00F85C3F"/>
    <w:rPr>
      <w:b/>
      <w:bCs/>
      <w:sz w:val="20"/>
      <w:szCs w:val="20"/>
    </w:rPr>
  </w:style>
  <w:style w:type="character" w:customStyle="1" w:styleId="CommentSubjectChar">
    <w:name w:val="Comment Subject Char"/>
    <w:basedOn w:val="CommentTextChar"/>
    <w:link w:val="CommentSubject"/>
    <w:uiPriority w:val="99"/>
    <w:semiHidden/>
    <w:rsid w:val="00F85C3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91114"/>
    <w:pPr>
      <w:widowControl w:val="0"/>
      <w:suppressAutoHyphens/>
      <w:ind w:left="720"/>
    </w:pPr>
    <w:rPr>
      <w:rFonts w:ascii="Cambria" w:eastAsia="Cambria" w:hAnsi="Cambria" w:cs="Cambria"/>
      <w:lang w:eastAsia="ar-SA"/>
    </w:rPr>
  </w:style>
  <w:style w:type="table" w:styleId="TableGrid">
    <w:name w:val="Table Grid"/>
    <w:basedOn w:val="TableNormal"/>
    <w:uiPriority w:val="59"/>
    <w:rsid w:val="003911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C502E1"/>
    <w:pPr>
      <w:widowControl w:val="0"/>
      <w:suppressAutoHyphens/>
      <w:spacing w:after="0"/>
    </w:pPr>
    <w:rPr>
      <w:rFonts w:ascii="Times New Roman" w:eastAsia="DejaVu Sans" w:hAnsi="Times New Roman" w:cs="DejaVu Sans"/>
      <w:kern w:val="1"/>
      <w:lang w:val="en-CA" w:eastAsia="hi-IN" w:bidi="hi-IN"/>
    </w:rPr>
  </w:style>
  <w:style w:type="character" w:styleId="Hyperlink">
    <w:name w:val="Hyperlink"/>
    <w:uiPriority w:val="99"/>
    <w:semiHidden/>
    <w:unhideWhenUsed/>
    <w:rsid w:val="00C502E1"/>
    <w:rPr>
      <w:color w:val="0000FF"/>
      <w:u w:val="single"/>
    </w:rPr>
  </w:style>
  <w:style w:type="paragraph" w:styleId="BalloonText">
    <w:name w:val="Balloon Text"/>
    <w:basedOn w:val="Normal"/>
    <w:link w:val="BalloonTextChar"/>
    <w:uiPriority w:val="99"/>
    <w:semiHidden/>
    <w:unhideWhenUsed/>
    <w:rsid w:val="00C857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7B7"/>
    <w:rPr>
      <w:rFonts w:ascii="Lucida Grande" w:hAnsi="Lucida Grande" w:cs="Lucida Grande"/>
      <w:sz w:val="18"/>
      <w:szCs w:val="18"/>
    </w:rPr>
  </w:style>
  <w:style w:type="character" w:styleId="CommentReference">
    <w:name w:val="annotation reference"/>
    <w:basedOn w:val="DefaultParagraphFont"/>
    <w:uiPriority w:val="99"/>
    <w:semiHidden/>
    <w:unhideWhenUsed/>
    <w:rsid w:val="00F85C3F"/>
    <w:rPr>
      <w:sz w:val="18"/>
      <w:szCs w:val="18"/>
    </w:rPr>
  </w:style>
  <w:style w:type="paragraph" w:styleId="CommentText">
    <w:name w:val="annotation text"/>
    <w:basedOn w:val="Normal"/>
    <w:link w:val="CommentTextChar"/>
    <w:uiPriority w:val="99"/>
    <w:semiHidden/>
    <w:unhideWhenUsed/>
    <w:rsid w:val="00F85C3F"/>
  </w:style>
  <w:style w:type="character" w:customStyle="1" w:styleId="CommentTextChar">
    <w:name w:val="Comment Text Char"/>
    <w:basedOn w:val="DefaultParagraphFont"/>
    <w:link w:val="CommentText"/>
    <w:uiPriority w:val="99"/>
    <w:semiHidden/>
    <w:rsid w:val="00F85C3F"/>
  </w:style>
  <w:style w:type="paragraph" w:styleId="CommentSubject">
    <w:name w:val="annotation subject"/>
    <w:basedOn w:val="CommentText"/>
    <w:next w:val="CommentText"/>
    <w:link w:val="CommentSubjectChar"/>
    <w:uiPriority w:val="99"/>
    <w:semiHidden/>
    <w:unhideWhenUsed/>
    <w:rsid w:val="00F85C3F"/>
    <w:rPr>
      <w:b/>
      <w:bCs/>
      <w:sz w:val="20"/>
      <w:szCs w:val="20"/>
    </w:rPr>
  </w:style>
  <w:style w:type="character" w:customStyle="1" w:styleId="CommentSubjectChar">
    <w:name w:val="Comment Subject Char"/>
    <w:basedOn w:val="CommentTextChar"/>
    <w:link w:val="CommentSubject"/>
    <w:uiPriority w:val="99"/>
    <w:semiHidden/>
    <w:rsid w:val="00F85C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amuk@zoology.ubc.ca"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855</Words>
  <Characters>4879</Characters>
  <Application>Microsoft Macintosh Word</Application>
  <DocSecurity>0</DocSecurity>
  <Lines>40</Lines>
  <Paragraphs>11</Paragraphs>
  <ScaleCrop>false</ScaleCrop>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Samuk</dc:creator>
  <cp:keywords/>
  <dc:description/>
  <cp:lastModifiedBy>Kieran</cp:lastModifiedBy>
  <cp:revision>2</cp:revision>
  <dcterms:created xsi:type="dcterms:W3CDTF">2013-04-16T17:45:00Z</dcterms:created>
  <dcterms:modified xsi:type="dcterms:W3CDTF">2013-04-16T17:45:00Z</dcterms:modified>
</cp:coreProperties>
</file>